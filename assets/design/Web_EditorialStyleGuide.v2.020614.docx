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4FFAD" w14:textId="77777777" w:rsidR="00CC78DB" w:rsidRPr="00F25A7A" w:rsidRDefault="00432C3C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>BAM</w:t>
      </w:r>
      <w:r w:rsidR="00B46CF5" w:rsidRPr="00F25A7A">
        <w:rPr>
          <w:rFonts w:ascii="Calibri" w:hAnsi="Calibri"/>
          <w:b/>
        </w:rPr>
        <w:t>/</w:t>
      </w:r>
      <w:r w:rsidRPr="00F25A7A">
        <w:rPr>
          <w:rFonts w:ascii="Calibri" w:hAnsi="Calibri"/>
          <w:b/>
        </w:rPr>
        <w:t>PFA</w:t>
      </w:r>
    </w:p>
    <w:p w14:paraId="24F15BE7" w14:textId="7089B58C" w:rsidR="00432C3C" w:rsidRPr="009734E8" w:rsidRDefault="00432C3C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>Editorial Style Guide</w:t>
      </w:r>
      <w:r w:rsidR="009734E8">
        <w:rPr>
          <w:rFonts w:ascii="Calibri" w:hAnsi="Calibri"/>
          <w:b/>
        </w:rPr>
        <w:t xml:space="preserve">  </w:t>
      </w:r>
      <w:del w:id="0" w:author="Karl Soehnlein" w:date="2014-02-06T22:50:00Z">
        <w:r w:rsidR="00E14A7B" w:rsidRPr="00F25A7A" w:rsidDel="002341A8">
          <w:rPr>
            <w:rFonts w:ascii="Calibri" w:hAnsi="Calibri"/>
          </w:rPr>
          <w:delText>v</w:delText>
        </w:r>
        <w:r w:rsidR="003327FC" w:rsidRPr="00F25A7A" w:rsidDel="002341A8">
          <w:rPr>
            <w:rFonts w:ascii="Calibri" w:hAnsi="Calibri"/>
          </w:rPr>
          <w:delText>1</w:delText>
        </w:r>
      </w:del>
      <w:ins w:id="1" w:author="Karl Soehnlein" w:date="2014-02-06T22:50:00Z">
        <w:r w:rsidR="002341A8" w:rsidRPr="00F25A7A">
          <w:rPr>
            <w:rFonts w:ascii="Calibri" w:hAnsi="Calibri"/>
          </w:rPr>
          <w:t>v</w:t>
        </w:r>
      </w:ins>
      <w:r w:rsidR="009734E8">
        <w:rPr>
          <w:rFonts w:ascii="Calibri" w:hAnsi="Calibri"/>
        </w:rPr>
        <w:t>2</w:t>
      </w:r>
    </w:p>
    <w:p w14:paraId="5A5F6E67" w14:textId="20726BCA" w:rsidR="00432C3C" w:rsidRPr="00F25A7A" w:rsidRDefault="00B46CF5" w:rsidP="00350ADE">
      <w:pPr>
        <w:spacing w:line="276" w:lineRule="auto"/>
        <w:rPr>
          <w:rFonts w:ascii="Calibri" w:hAnsi="Calibri"/>
        </w:rPr>
      </w:pPr>
      <w:del w:id="2" w:author="Karl Soehnlein" w:date="2014-02-06T22:50:00Z">
        <w:r w:rsidRPr="00F25A7A" w:rsidDel="002341A8">
          <w:rPr>
            <w:rFonts w:ascii="Calibri" w:hAnsi="Calibri"/>
          </w:rPr>
          <w:delText>Jan. 27</w:delText>
        </w:r>
      </w:del>
      <w:ins w:id="3" w:author="Karl Soehnlein" w:date="2014-02-06T22:50:00Z">
        <w:r w:rsidR="002341A8" w:rsidRPr="00F25A7A">
          <w:rPr>
            <w:rFonts w:ascii="Calibri" w:hAnsi="Calibri"/>
          </w:rPr>
          <w:t>Feb. 6</w:t>
        </w:r>
      </w:ins>
      <w:r w:rsidRPr="00F25A7A">
        <w:rPr>
          <w:rFonts w:ascii="Calibri" w:hAnsi="Calibri"/>
        </w:rPr>
        <w:t>, 2014</w:t>
      </w:r>
    </w:p>
    <w:p w14:paraId="1A1B5C2F" w14:textId="68DC46D4" w:rsidR="00B46CF5" w:rsidRPr="00F25A7A" w:rsidRDefault="00B46CF5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Writer: Karl Soehnlein for Mediatrope</w:t>
      </w:r>
    </w:p>
    <w:p w14:paraId="26AC26BB" w14:textId="77777777" w:rsidR="00B46CF5" w:rsidRPr="00F25A7A" w:rsidRDefault="00B46CF5" w:rsidP="00350ADE">
      <w:pPr>
        <w:spacing w:line="276" w:lineRule="auto"/>
        <w:rPr>
          <w:rFonts w:ascii="Calibri" w:hAnsi="Calibri"/>
        </w:rPr>
      </w:pPr>
    </w:p>
    <w:p w14:paraId="211CC8BA" w14:textId="78B66350" w:rsidR="00030269" w:rsidRPr="00F25A7A" w:rsidRDefault="00030269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>OVERVIEW</w:t>
      </w:r>
    </w:p>
    <w:p w14:paraId="684D4E01" w14:textId="77777777" w:rsidR="00030269" w:rsidRPr="00F25A7A" w:rsidRDefault="00030269" w:rsidP="00350ADE">
      <w:pPr>
        <w:spacing w:line="276" w:lineRule="auto"/>
        <w:rPr>
          <w:rFonts w:ascii="Calibri" w:hAnsi="Calibri"/>
          <w:b/>
        </w:rPr>
      </w:pPr>
    </w:p>
    <w:p w14:paraId="6488EAC9" w14:textId="77EA45E3" w:rsidR="008A71BB" w:rsidRPr="00F25A7A" w:rsidRDefault="008A71BB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 xml:space="preserve">1. </w:t>
      </w:r>
      <w:r w:rsidR="00195ABE" w:rsidRPr="00F25A7A">
        <w:rPr>
          <w:rFonts w:ascii="Calibri" w:hAnsi="Calibri"/>
          <w:b/>
        </w:rPr>
        <w:t xml:space="preserve">OVERALL </w:t>
      </w:r>
      <w:r w:rsidRPr="00F25A7A">
        <w:rPr>
          <w:rFonts w:ascii="Calibri" w:hAnsi="Calibri"/>
          <w:b/>
        </w:rPr>
        <w:t>VOICE OF SITE</w:t>
      </w:r>
    </w:p>
    <w:p w14:paraId="73A3FB4E" w14:textId="77777777" w:rsidR="008A71BB" w:rsidRPr="00F25A7A" w:rsidRDefault="008A71BB" w:rsidP="00350ADE">
      <w:pPr>
        <w:spacing w:line="276" w:lineRule="auto"/>
        <w:rPr>
          <w:rFonts w:ascii="Calibri" w:hAnsi="Calibri"/>
        </w:rPr>
      </w:pPr>
    </w:p>
    <w:p w14:paraId="0E7A0802" w14:textId="43A96454" w:rsidR="008A71BB" w:rsidRPr="00F25A7A" w:rsidRDefault="00B63351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The voice of the</w:t>
      </w:r>
      <w:r w:rsidR="00195ABE" w:rsidRPr="00F25A7A">
        <w:rPr>
          <w:rFonts w:ascii="Calibri" w:hAnsi="Calibri"/>
        </w:rPr>
        <w:t xml:space="preserve"> new BAM/PFA</w:t>
      </w:r>
      <w:r w:rsidRPr="00F25A7A">
        <w:rPr>
          <w:rFonts w:ascii="Calibri" w:hAnsi="Calibri"/>
        </w:rPr>
        <w:t xml:space="preserve"> </w:t>
      </w:r>
      <w:r w:rsidR="00195ABE" w:rsidRPr="00F25A7A">
        <w:rPr>
          <w:rFonts w:ascii="Calibri" w:hAnsi="Calibri"/>
        </w:rPr>
        <w:t>web</w:t>
      </w:r>
      <w:r w:rsidRPr="00F25A7A">
        <w:rPr>
          <w:rFonts w:ascii="Calibri" w:hAnsi="Calibri"/>
        </w:rPr>
        <w:t>site aims toward these characteristics</w:t>
      </w:r>
      <w:r w:rsidR="002E113A" w:rsidRPr="00F25A7A">
        <w:rPr>
          <w:rFonts w:ascii="Calibri" w:hAnsi="Calibri"/>
        </w:rPr>
        <w:t xml:space="preserve">, the </w:t>
      </w:r>
      <w:r w:rsidR="001D71A3" w:rsidRPr="00F25A7A">
        <w:rPr>
          <w:rFonts w:ascii="Calibri" w:hAnsi="Calibri"/>
        </w:rPr>
        <w:t>“</w:t>
      </w:r>
      <w:r w:rsidR="002E113A" w:rsidRPr="00F25A7A">
        <w:rPr>
          <w:rFonts w:ascii="Calibri" w:hAnsi="Calibri"/>
        </w:rPr>
        <w:t>4 A</w:t>
      </w:r>
      <w:r w:rsidR="001D71A3" w:rsidRPr="00F25A7A">
        <w:rPr>
          <w:rFonts w:ascii="Calibri" w:hAnsi="Calibri"/>
        </w:rPr>
        <w:t>’</w:t>
      </w:r>
      <w:r w:rsidR="002E113A" w:rsidRPr="00F25A7A">
        <w:rPr>
          <w:rFonts w:ascii="Calibri" w:hAnsi="Calibri"/>
        </w:rPr>
        <w:t>s</w:t>
      </w:r>
      <w:r w:rsidR="001D71A3" w:rsidRPr="00F25A7A">
        <w:rPr>
          <w:rFonts w:ascii="Calibri" w:hAnsi="Calibri"/>
        </w:rPr>
        <w:t>”</w:t>
      </w:r>
      <w:r w:rsidRPr="00F25A7A">
        <w:rPr>
          <w:rFonts w:ascii="Calibri" w:hAnsi="Calibri"/>
        </w:rPr>
        <w:t>:</w:t>
      </w:r>
    </w:p>
    <w:p w14:paraId="7A91E2A8" w14:textId="1518707C" w:rsidR="008A71BB" w:rsidRPr="00F25A7A" w:rsidRDefault="008A71BB" w:rsidP="00350ADE">
      <w:pPr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Additive – not replacing but adding to the current curatorial voice</w:t>
      </w:r>
      <w:r w:rsidR="00BE01DC" w:rsidRPr="00F25A7A">
        <w:rPr>
          <w:rFonts w:ascii="Calibri" w:hAnsi="Calibri"/>
        </w:rPr>
        <w:t>*</w:t>
      </w:r>
    </w:p>
    <w:p w14:paraId="49B12E22" w14:textId="77777777" w:rsidR="008A71BB" w:rsidRPr="00F25A7A" w:rsidRDefault="008A71BB" w:rsidP="00350ADE">
      <w:pPr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Attitude – bringing a sense of “revelation,” “provocation,” “inquiry”</w:t>
      </w:r>
    </w:p>
    <w:p w14:paraId="2D43A5CB" w14:textId="0A4B796B" w:rsidR="008A71BB" w:rsidRPr="00F25A7A" w:rsidRDefault="008A71BB" w:rsidP="00350ADE">
      <w:pPr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Audience – allowing informat</w:t>
      </w:r>
      <w:r w:rsidR="00E14A7B" w:rsidRPr="00F25A7A">
        <w:rPr>
          <w:rFonts w:ascii="Calibri" w:hAnsi="Calibri"/>
        </w:rPr>
        <w:t>ion to rise to the audience(s)</w:t>
      </w:r>
    </w:p>
    <w:p w14:paraId="173C359D" w14:textId="77777777" w:rsidR="008A71BB" w:rsidRPr="00F25A7A" w:rsidRDefault="008A71BB" w:rsidP="00350ADE">
      <w:pPr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Artists – looking for opportunities for the artist’s voice on the site</w:t>
      </w:r>
    </w:p>
    <w:p w14:paraId="146A8C65" w14:textId="77777777" w:rsidR="008A71BB" w:rsidRPr="00F25A7A" w:rsidRDefault="008A71BB" w:rsidP="00350ADE">
      <w:pPr>
        <w:spacing w:line="276" w:lineRule="auto"/>
        <w:rPr>
          <w:rFonts w:ascii="Calibri" w:hAnsi="Calibri"/>
        </w:rPr>
      </w:pPr>
    </w:p>
    <w:p w14:paraId="3D936AF4" w14:textId="60E0B648" w:rsidR="008A71BB" w:rsidRPr="00F25A7A" w:rsidRDefault="00B63351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This </w:t>
      </w:r>
      <w:r w:rsidR="00E14A7B" w:rsidRPr="00F25A7A">
        <w:rPr>
          <w:rFonts w:ascii="Calibri" w:hAnsi="Calibri"/>
        </w:rPr>
        <w:t xml:space="preserve">voice </w:t>
      </w:r>
      <w:r w:rsidRPr="00F25A7A">
        <w:rPr>
          <w:rFonts w:ascii="Calibri" w:hAnsi="Calibri"/>
        </w:rPr>
        <w:t xml:space="preserve">will </w:t>
      </w:r>
      <w:r w:rsidR="00E14A7B" w:rsidRPr="00F25A7A">
        <w:rPr>
          <w:rFonts w:ascii="Calibri" w:hAnsi="Calibri"/>
        </w:rPr>
        <w:t>primarily</w:t>
      </w:r>
      <w:r w:rsidRPr="00F25A7A">
        <w:rPr>
          <w:rFonts w:ascii="Calibri" w:hAnsi="Calibri"/>
        </w:rPr>
        <w:t xml:space="preserve"> </w:t>
      </w:r>
      <w:r w:rsidR="00E14A7B" w:rsidRPr="00F25A7A">
        <w:rPr>
          <w:rFonts w:ascii="Calibri" w:hAnsi="Calibri"/>
        </w:rPr>
        <w:t>show up</w:t>
      </w:r>
      <w:r w:rsidRPr="00F25A7A">
        <w:rPr>
          <w:rFonts w:ascii="Calibri" w:hAnsi="Calibri"/>
        </w:rPr>
        <w:t xml:space="preserve"> in the headlines and subheads </w:t>
      </w:r>
      <w:r w:rsidR="00E14A7B" w:rsidRPr="00F25A7A">
        <w:rPr>
          <w:rFonts w:ascii="Calibri" w:hAnsi="Calibri"/>
        </w:rPr>
        <w:t>on</w:t>
      </w:r>
      <w:r w:rsidRPr="00F25A7A">
        <w:rPr>
          <w:rFonts w:ascii="Calibri" w:hAnsi="Calibri"/>
        </w:rPr>
        <w:t xml:space="preserve"> </w:t>
      </w:r>
      <w:r w:rsidR="00E14A7B" w:rsidRPr="00F25A7A">
        <w:rPr>
          <w:rFonts w:ascii="Calibri" w:hAnsi="Calibri"/>
        </w:rPr>
        <w:t>t</w:t>
      </w:r>
      <w:r w:rsidRPr="00F25A7A">
        <w:rPr>
          <w:rFonts w:ascii="Calibri" w:hAnsi="Calibri"/>
        </w:rPr>
        <w:t>op-level pages, such as: home, exhibition, individual film screening, individual event, etc.</w:t>
      </w:r>
    </w:p>
    <w:p w14:paraId="145DFE0C" w14:textId="77777777" w:rsidR="00B63351" w:rsidRPr="00F25A7A" w:rsidRDefault="00B63351" w:rsidP="00350ADE">
      <w:pPr>
        <w:spacing w:line="276" w:lineRule="auto"/>
        <w:rPr>
          <w:rFonts w:ascii="Calibri" w:hAnsi="Calibri"/>
        </w:rPr>
      </w:pPr>
    </w:p>
    <w:p w14:paraId="0B2555EC" w14:textId="1FE1C030" w:rsidR="00BE01DC" w:rsidRPr="00F25A7A" w:rsidRDefault="00BE01DC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Headlines and subheads are the </w:t>
      </w:r>
      <w:r w:rsidR="00BD39EC" w:rsidRPr="00F25A7A">
        <w:rPr>
          <w:rFonts w:ascii="Calibri" w:hAnsi="Calibri"/>
        </w:rPr>
        <w:t>“</w:t>
      </w:r>
      <w:r w:rsidRPr="00F25A7A">
        <w:rPr>
          <w:rFonts w:ascii="Calibri" w:hAnsi="Calibri"/>
        </w:rPr>
        <w:t>marketing layer</w:t>
      </w:r>
      <w:r w:rsidR="00BD39EC" w:rsidRPr="00F25A7A">
        <w:rPr>
          <w:rFonts w:ascii="Calibri" w:hAnsi="Calibri"/>
        </w:rPr>
        <w:t>”</w:t>
      </w:r>
      <w:r w:rsidRPr="00F25A7A">
        <w:rPr>
          <w:rFonts w:ascii="Calibri" w:hAnsi="Calibri"/>
        </w:rPr>
        <w:t xml:space="preserve"> of the site</w:t>
      </w:r>
      <w:r w:rsidR="0090631E" w:rsidRPr="00F25A7A">
        <w:rPr>
          <w:rFonts w:ascii="Calibri" w:hAnsi="Calibri"/>
        </w:rPr>
        <w:t>:</w:t>
      </w:r>
      <w:r w:rsidRPr="00F25A7A">
        <w:rPr>
          <w:rFonts w:ascii="Calibri" w:hAnsi="Calibri"/>
        </w:rPr>
        <w:t xml:space="preserve"> promotional tools to get visitors to click and delve deeper into content.</w:t>
      </w:r>
      <w:r w:rsidR="00030269" w:rsidRPr="00F25A7A">
        <w:rPr>
          <w:rFonts w:ascii="Calibri" w:hAnsi="Calibri"/>
        </w:rPr>
        <w:t xml:space="preserve"> They are not primarily informational or educational or historical</w:t>
      </w:r>
      <w:r w:rsidR="0090631E" w:rsidRPr="00F25A7A">
        <w:rPr>
          <w:rFonts w:ascii="Calibri" w:hAnsi="Calibri"/>
        </w:rPr>
        <w:t>; that is the function of the curatorial voice, which will remain in the body copy on internal pages.</w:t>
      </w:r>
    </w:p>
    <w:p w14:paraId="5AB5061E" w14:textId="77777777" w:rsidR="00BE01DC" w:rsidRPr="00F25A7A" w:rsidRDefault="00BE01DC" w:rsidP="00350ADE">
      <w:pPr>
        <w:spacing w:line="276" w:lineRule="auto"/>
        <w:rPr>
          <w:rFonts w:ascii="Calibri" w:hAnsi="Calibri"/>
        </w:rPr>
      </w:pPr>
    </w:p>
    <w:p w14:paraId="29E43918" w14:textId="55723619" w:rsidR="00BE01DC" w:rsidRPr="00F25A7A" w:rsidRDefault="00195ABE" w:rsidP="00350ADE">
      <w:pPr>
        <w:spacing w:line="276" w:lineRule="auto"/>
        <w:rPr>
          <w:rFonts w:ascii="Calibri" w:hAnsi="Calibri"/>
          <w:b/>
          <w:bCs/>
        </w:rPr>
      </w:pPr>
      <w:r w:rsidRPr="00F25A7A">
        <w:rPr>
          <w:rFonts w:ascii="Calibri" w:hAnsi="Calibri"/>
          <w:b/>
          <w:bCs/>
        </w:rPr>
        <w:t xml:space="preserve">2. </w:t>
      </w:r>
      <w:r w:rsidR="009D40F1" w:rsidRPr="00F25A7A">
        <w:rPr>
          <w:rFonts w:ascii="Calibri" w:hAnsi="Calibri"/>
          <w:b/>
          <w:bCs/>
        </w:rPr>
        <w:t xml:space="preserve">LIMITATIONS OF THE </w:t>
      </w:r>
      <w:r w:rsidR="005C3EA2" w:rsidRPr="00F25A7A">
        <w:rPr>
          <w:rFonts w:ascii="Calibri" w:hAnsi="Calibri"/>
          <w:b/>
          <w:bCs/>
        </w:rPr>
        <w:t>PAST</w:t>
      </w:r>
      <w:r w:rsidR="009D40F1" w:rsidRPr="00F25A7A">
        <w:rPr>
          <w:rFonts w:ascii="Calibri" w:hAnsi="Calibri"/>
          <w:b/>
          <w:bCs/>
        </w:rPr>
        <w:t xml:space="preserve"> VOICE </w:t>
      </w:r>
    </w:p>
    <w:p w14:paraId="10A255B8" w14:textId="77777777" w:rsidR="00195ABE" w:rsidRPr="00F25A7A" w:rsidRDefault="00195ABE" w:rsidP="00350ADE">
      <w:pPr>
        <w:spacing w:line="276" w:lineRule="auto"/>
        <w:rPr>
          <w:rFonts w:ascii="Calibri" w:hAnsi="Calibri"/>
          <w:b/>
          <w:bCs/>
        </w:rPr>
      </w:pPr>
    </w:p>
    <w:p w14:paraId="3EBF3FAA" w14:textId="7639E727" w:rsidR="00195ABE" w:rsidRPr="00F25A7A" w:rsidRDefault="002E113A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  <w:bCs/>
        </w:rPr>
        <w:t xml:space="preserve">A. </w:t>
      </w:r>
      <w:r w:rsidR="00195ABE" w:rsidRPr="00F25A7A">
        <w:rPr>
          <w:rFonts w:ascii="Calibri" w:hAnsi="Calibri"/>
          <w:bCs/>
        </w:rPr>
        <w:t>In the past, the site has been dominated by a curatorial voice:</w:t>
      </w:r>
    </w:p>
    <w:p w14:paraId="336F0F6F" w14:textId="5820D2B8" w:rsidR="00BE01DC" w:rsidRPr="00F25A7A" w:rsidRDefault="00BE01DC" w:rsidP="00350ADE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Headlines </w:t>
      </w:r>
      <w:r w:rsidR="00BD39EC" w:rsidRPr="00F25A7A">
        <w:rPr>
          <w:rFonts w:ascii="Calibri" w:hAnsi="Calibri"/>
        </w:rPr>
        <w:t xml:space="preserve">have been </w:t>
      </w:r>
      <w:r w:rsidR="009D40F1" w:rsidRPr="00F25A7A">
        <w:rPr>
          <w:rFonts w:ascii="Calibri" w:hAnsi="Calibri"/>
        </w:rPr>
        <w:t>made up of</w:t>
      </w:r>
      <w:r w:rsidRPr="00F25A7A">
        <w:rPr>
          <w:rFonts w:ascii="Calibri" w:hAnsi="Calibri"/>
        </w:rPr>
        <w:t xml:space="preserve"> exhibition </w:t>
      </w:r>
      <w:r w:rsidR="00591641" w:rsidRPr="00F25A7A">
        <w:rPr>
          <w:rFonts w:ascii="Calibri" w:hAnsi="Calibri"/>
        </w:rPr>
        <w:t>or</w:t>
      </w:r>
      <w:r w:rsidRPr="00F25A7A">
        <w:rPr>
          <w:rFonts w:ascii="Calibri" w:hAnsi="Calibri"/>
        </w:rPr>
        <w:t xml:space="preserve"> series titles</w:t>
      </w:r>
      <w:r w:rsidR="00591641" w:rsidRPr="00F25A7A">
        <w:rPr>
          <w:rFonts w:ascii="Calibri" w:hAnsi="Calibri"/>
        </w:rPr>
        <w:t xml:space="preserve">, which assumes an audience already interested in or knowledgeable of </w:t>
      </w:r>
      <w:r w:rsidR="009D40F1" w:rsidRPr="00F25A7A">
        <w:rPr>
          <w:rFonts w:ascii="Calibri" w:hAnsi="Calibri"/>
        </w:rPr>
        <w:t>the</w:t>
      </w:r>
      <w:r w:rsidR="00591641" w:rsidRPr="00F25A7A">
        <w:rPr>
          <w:rFonts w:ascii="Calibri" w:hAnsi="Calibri"/>
        </w:rPr>
        <w:t xml:space="preserve"> artist or film.</w:t>
      </w:r>
    </w:p>
    <w:p w14:paraId="1903388F" w14:textId="16075E31" w:rsidR="00591641" w:rsidRPr="00F25A7A" w:rsidRDefault="00591641" w:rsidP="00350ADE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The “hook” </w:t>
      </w:r>
      <w:r w:rsidR="009D40F1" w:rsidRPr="00F25A7A">
        <w:rPr>
          <w:rFonts w:ascii="Calibri" w:hAnsi="Calibri"/>
        </w:rPr>
        <w:t>of an exhibition or film series—i.e. what might interest a site visitor who does not already know the artist or work—</w:t>
      </w:r>
      <w:r w:rsidRPr="00F25A7A">
        <w:rPr>
          <w:rFonts w:ascii="Calibri" w:hAnsi="Calibri"/>
        </w:rPr>
        <w:t>is often buried deep in the body copy.</w:t>
      </w:r>
    </w:p>
    <w:p w14:paraId="46AFD444" w14:textId="29190BBA" w:rsidR="00BE01DC" w:rsidRPr="00F25A7A" w:rsidRDefault="00BE01DC" w:rsidP="00350ADE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Body copy </w:t>
      </w:r>
      <w:r w:rsidR="00591641" w:rsidRPr="00F25A7A">
        <w:rPr>
          <w:rFonts w:ascii="Calibri" w:hAnsi="Calibri"/>
        </w:rPr>
        <w:t xml:space="preserve">often </w:t>
      </w:r>
      <w:r w:rsidRPr="00F25A7A">
        <w:rPr>
          <w:rFonts w:ascii="Calibri" w:hAnsi="Calibri"/>
        </w:rPr>
        <w:t>leads with</w:t>
      </w:r>
      <w:r w:rsidR="00591641" w:rsidRPr="00F25A7A">
        <w:rPr>
          <w:rFonts w:ascii="Calibri" w:hAnsi="Calibri"/>
        </w:rPr>
        <w:t xml:space="preserve"> academic </w:t>
      </w:r>
      <w:r w:rsidR="00E14A7B" w:rsidRPr="00F25A7A">
        <w:rPr>
          <w:rFonts w:ascii="Calibri" w:hAnsi="Calibri"/>
        </w:rPr>
        <w:t>or curatorial language</w:t>
      </w:r>
      <w:r w:rsidR="00195ABE" w:rsidRPr="00F25A7A">
        <w:rPr>
          <w:rFonts w:ascii="Calibri" w:hAnsi="Calibri"/>
        </w:rPr>
        <w:t xml:space="preserve"> and tone</w:t>
      </w:r>
      <w:r w:rsidR="00E14A7B" w:rsidRPr="00F25A7A">
        <w:rPr>
          <w:rFonts w:ascii="Calibri" w:hAnsi="Calibri"/>
        </w:rPr>
        <w:t>:</w:t>
      </w:r>
    </w:p>
    <w:p w14:paraId="626EFE5B" w14:textId="6231CA24" w:rsidR="00BE01DC" w:rsidRPr="00F25A7A" w:rsidRDefault="00BE01DC" w:rsidP="00350ADE">
      <w:pPr>
        <w:numPr>
          <w:ilvl w:val="1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Claim to greatness: “One of the most gifted filmmakers to emerge during the </w:t>
      </w:r>
      <w:r w:rsidR="00591641" w:rsidRPr="00F25A7A">
        <w:rPr>
          <w:rFonts w:ascii="Calibri" w:hAnsi="Calibri"/>
        </w:rPr>
        <w:t>period</w:t>
      </w:r>
      <w:r w:rsidRPr="00F25A7A">
        <w:rPr>
          <w:rFonts w:ascii="Calibri" w:hAnsi="Calibri"/>
        </w:rPr>
        <w:t>…”</w:t>
      </w:r>
    </w:p>
    <w:p w14:paraId="5720D81A" w14:textId="539DA53E" w:rsidR="00BE01DC" w:rsidRPr="00F25A7A" w:rsidRDefault="00BE01DC" w:rsidP="00350ADE">
      <w:pPr>
        <w:numPr>
          <w:ilvl w:val="1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Scholarship: “The first midcareer survey of the work of …”</w:t>
      </w:r>
    </w:p>
    <w:p w14:paraId="74B6852E" w14:textId="77777777" w:rsidR="00E14A7B" w:rsidRPr="00F25A7A" w:rsidRDefault="00BE01DC" w:rsidP="00350ADE">
      <w:pPr>
        <w:numPr>
          <w:ilvl w:val="1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Institutional: “We are delighted to present for the first time in ten years, a selection of…”</w:t>
      </w:r>
    </w:p>
    <w:p w14:paraId="229364E1" w14:textId="28F86602" w:rsidR="00E14A7B" w:rsidRPr="00F25A7A" w:rsidRDefault="00BD39EC" w:rsidP="00350ADE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lastRenderedPageBreak/>
        <w:t xml:space="preserve">This leads </w:t>
      </w:r>
      <w:r w:rsidR="009D40F1" w:rsidRPr="00F25A7A">
        <w:rPr>
          <w:rFonts w:ascii="Calibri" w:hAnsi="Calibri"/>
        </w:rPr>
        <w:t xml:space="preserve">to </w:t>
      </w:r>
      <w:r w:rsidR="00195ABE" w:rsidRPr="00F25A7A">
        <w:rPr>
          <w:rFonts w:ascii="Calibri" w:hAnsi="Calibri"/>
        </w:rPr>
        <w:t>a preponderance</w:t>
      </w:r>
      <w:r w:rsidRPr="00F25A7A">
        <w:rPr>
          <w:rFonts w:ascii="Calibri" w:hAnsi="Calibri"/>
        </w:rPr>
        <w:t xml:space="preserve"> of the curator’s voice, and too little of the artist’s or the audience’s</w:t>
      </w:r>
      <w:r w:rsidR="009D40F1" w:rsidRPr="00F25A7A">
        <w:rPr>
          <w:rFonts w:ascii="Calibri" w:hAnsi="Calibri"/>
        </w:rPr>
        <w:t>, across the site.</w:t>
      </w:r>
    </w:p>
    <w:p w14:paraId="5D5D5814" w14:textId="77777777" w:rsidR="00BE01DC" w:rsidRPr="00F25A7A" w:rsidRDefault="00BE01DC" w:rsidP="00350ADE">
      <w:pPr>
        <w:spacing w:line="276" w:lineRule="auto"/>
        <w:rPr>
          <w:rFonts w:ascii="Calibri" w:hAnsi="Calibri"/>
        </w:rPr>
      </w:pPr>
    </w:p>
    <w:p w14:paraId="7D65F8E0" w14:textId="45020AB2" w:rsidR="009D40F1" w:rsidRPr="00F25A7A" w:rsidRDefault="002E113A" w:rsidP="00350ADE">
      <w:pPr>
        <w:spacing w:line="276" w:lineRule="auto"/>
        <w:rPr>
          <w:rFonts w:ascii="Calibri" w:hAnsi="Calibri"/>
          <w:bCs/>
        </w:rPr>
      </w:pPr>
      <w:r w:rsidRPr="00F25A7A">
        <w:rPr>
          <w:rFonts w:ascii="Calibri" w:hAnsi="Calibri"/>
          <w:bCs/>
        </w:rPr>
        <w:t>B</w:t>
      </w:r>
      <w:r w:rsidRPr="00F25A7A">
        <w:rPr>
          <w:rFonts w:ascii="Calibri" w:hAnsi="Calibri"/>
          <w:b/>
          <w:bCs/>
        </w:rPr>
        <w:t xml:space="preserve">. </w:t>
      </w:r>
      <w:r w:rsidR="009D40F1" w:rsidRPr="00F25A7A">
        <w:rPr>
          <w:rFonts w:ascii="Calibri" w:hAnsi="Calibri"/>
          <w:bCs/>
        </w:rPr>
        <w:t>To date, in print, online and in email blasts, a marketing voice has also been used at BAM/PFA</w:t>
      </w:r>
      <w:r w:rsidRPr="00F25A7A">
        <w:rPr>
          <w:rFonts w:ascii="Calibri" w:hAnsi="Calibri"/>
          <w:bCs/>
        </w:rPr>
        <w:t xml:space="preserve"> that</w:t>
      </w:r>
      <w:r w:rsidR="009D40F1" w:rsidRPr="00F25A7A">
        <w:rPr>
          <w:rFonts w:ascii="Calibri" w:hAnsi="Calibri"/>
          <w:bCs/>
        </w:rPr>
        <w:t xml:space="preserve"> has relied </w:t>
      </w:r>
      <w:r w:rsidRPr="00F25A7A">
        <w:rPr>
          <w:rFonts w:ascii="Calibri" w:hAnsi="Calibri"/>
          <w:bCs/>
        </w:rPr>
        <w:t xml:space="preserve">primarily </w:t>
      </w:r>
      <w:r w:rsidR="009D40F1" w:rsidRPr="00F25A7A">
        <w:rPr>
          <w:rFonts w:ascii="Calibri" w:hAnsi="Calibri"/>
          <w:bCs/>
        </w:rPr>
        <w:t xml:space="preserve">on calls to action </w:t>
      </w:r>
      <w:r w:rsidRPr="00F25A7A">
        <w:rPr>
          <w:rFonts w:ascii="Calibri" w:hAnsi="Calibri"/>
          <w:bCs/>
        </w:rPr>
        <w:t xml:space="preserve">or engagement using imperative sentences: </w:t>
      </w:r>
      <w:r w:rsidR="009D40F1" w:rsidRPr="00F25A7A">
        <w:rPr>
          <w:rFonts w:ascii="Calibri" w:hAnsi="Calibri"/>
          <w:bCs/>
        </w:rPr>
        <w:t>“Bring the Kids”</w:t>
      </w:r>
      <w:r w:rsidRPr="00F25A7A">
        <w:rPr>
          <w:rFonts w:ascii="Calibri" w:hAnsi="Calibri"/>
          <w:bCs/>
        </w:rPr>
        <w:t xml:space="preserve">, </w:t>
      </w:r>
      <w:r w:rsidR="009D40F1" w:rsidRPr="00F25A7A">
        <w:rPr>
          <w:rFonts w:ascii="Calibri" w:hAnsi="Calibri"/>
          <w:bCs/>
        </w:rPr>
        <w:t>“Meet the Artist”</w:t>
      </w:r>
      <w:r w:rsidRPr="00F25A7A">
        <w:rPr>
          <w:rFonts w:ascii="Calibri" w:hAnsi="Calibri"/>
          <w:bCs/>
        </w:rPr>
        <w:t xml:space="preserve">, </w:t>
      </w:r>
      <w:r w:rsidR="009D40F1" w:rsidRPr="00F25A7A">
        <w:rPr>
          <w:rFonts w:ascii="Calibri" w:hAnsi="Calibri"/>
          <w:bCs/>
        </w:rPr>
        <w:t>“Get the Straight Dope</w:t>
      </w:r>
      <w:r w:rsidRPr="00F25A7A">
        <w:rPr>
          <w:rFonts w:ascii="Calibri" w:hAnsi="Calibri"/>
          <w:bCs/>
        </w:rPr>
        <w:t>”</w:t>
      </w:r>
    </w:p>
    <w:p w14:paraId="35A548F9" w14:textId="77777777" w:rsidR="002E113A" w:rsidRPr="00F25A7A" w:rsidRDefault="002E113A" w:rsidP="00350ADE">
      <w:pPr>
        <w:numPr>
          <w:ilvl w:val="0"/>
          <w:numId w:val="10"/>
        </w:numPr>
        <w:spacing w:line="276" w:lineRule="auto"/>
        <w:rPr>
          <w:rFonts w:ascii="Calibri" w:hAnsi="Calibri"/>
          <w:bCs/>
        </w:rPr>
      </w:pPr>
      <w:r w:rsidRPr="00F25A7A">
        <w:rPr>
          <w:rFonts w:ascii="Calibri" w:hAnsi="Calibri"/>
          <w:bCs/>
        </w:rPr>
        <w:t>Calls to action are effective in small doses but flatten out with overuse</w:t>
      </w:r>
    </w:p>
    <w:p w14:paraId="20ED36CD" w14:textId="219BA525" w:rsidR="002E113A" w:rsidRPr="00F25A7A" w:rsidRDefault="002E113A" w:rsidP="00350ADE">
      <w:pPr>
        <w:numPr>
          <w:ilvl w:val="0"/>
          <w:numId w:val="10"/>
        </w:numPr>
        <w:spacing w:line="276" w:lineRule="auto"/>
        <w:rPr>
          <w:rFonts w:ascii="Calibri" w:hAnsi="Calibri"/>
          <w:bCs/>
        </w:rPr>
      </w:pPr>
      <w:r w:rsidRPr="00F25A7A">
        <w:rPr>
          <w:rFonts w:ascii="Calibri" w:hAnsi="Calibri"/>
          <w:bCs/>
        </w:rPr>
        <w:t>There are opportunities to be more provocative / quirkier / attention-getting</w:t>
      </w:r>
    </w:p>
    <w:p w14:paraId="475C0EBE" w14:textId="5B15558D" w:rsidR="002E113A" w:rsidRPr="00F25A7A" w:rsidRDefault="002E113A" w:rsidP="00350ADE">
      <w:pPr>
        <w:numPr>
          <w:ilvl w:val="0"/>
          <w:numId w:val="10"/>
        </w:numPr>
        <w:spacing w:line="276" w:lineRule="auto"/>
        <w:rPr>
          <w:rFonts w:ascii="Calibri" w:hAnsi="Calibri"/>
          <w:bCs/>
        </w:rPr>
      </w:pPr>
      <w:r w:rsidRPr="00F25A7A">
        <w:rPr>
          <w:rFonts w:ascii="Calibri" w:hAnsi="Calibri"/>
          <w:bCs/>
        </w:rPr>
        <w:t>There’s still a need to include the artist’s or audience’s voice on the site.</w:t>
      </w:r>
    </w:p>
    <w:p w14:paraId="7A6133E4" w14:textId="77777777" w:rsidR="002E113A" w:rsidRPr="00F25A7A" w:rsidRDefault="002E113A" w:rsidP="00350ADE">
      <w:pPr>
        <w:spacing w:line="276" w:lineRule="auto"/>
        <w:rPr>
          <w:rFonts w:ascii="Calibri" w:hAnsi="Calibri"/>
        </w:rPr>
      </w:pPr>
    </w:p>
    <w:p w14:paraId="03F9B413" w14:textId="28AF216D" w:rsidR="00195ABE" w:rsidRPr="00F25A7A" w:rsidRDefault="009D40F1" w:rsidP="00350ADE">
      <w:pPr>
        <w:spacing w:line="276" w:lineRule="auto"/>
        <w:rPr>
          <w:rFonts w:ascii="Calibri" w:hAnsi="Calibri"/>
          <w:b/>
          <w:bCs/>
        </w:rPr>
      </w:pPr>
      <w:r w:rsidRPr="00F25A7A">
        <w:rPr>
          <w:rFonts w:ascii="Calibri" w:hAnsi="Calibri"/>
          <w:b/>
          <w:bCs/>
        </w:rPr>
        <w:t>3</w:t>
      </w:r>
      <w:r w:rsidR="00195ABE" w:rsidRPr="00F25A7A">
        <w:rPr>
          <w:rFonts w:ascii="Calibri" w:hAnsi="Calibri"/>
          <w:b/>
          <w:bCs/>
        </w:rPr>
        <w:t xml:space="preserve">.  A COMBINATION OF </w:t>
      </w:r>
      <w:r w:rsidR="0090631E" w:rsidRPr="00F25A7A">
        <w:rPr>
          <w:rFonts w:ascii="Calibri" w:hAnsi="Calibri"/>
          <w:b/>
          <w:bCs/>
        </w:rPr>
        <w:t xml:space="preserve">THREE </w:t>
      </w:r>
      <w:r w:rsidR="00195ABE" w:rsidRPr="00F25A7A">
        <w:rPr>
          <w:rFonts w:ascii="Calibri" w:hAnsi="Calibri"/>
          <w:b/>
          <w:bCs/>
        </w:rPr>
        <w:t>VOICES</w:t>
      </w:r>
      <w:r w:rsidR="007A31D3" w:rsidRPr="00F25A7A">
        <w:rPr>
          <w:rFonts w:ascii="Calibri" w:hAnsi="Calibri"/>
          <w:b/>
          <w:bCs/>
        </w:rPr>
        <w:t xml:space="preserve"> FOR DYNAMIC CONTENT</w:t>
      </w:r>
    </w:p>
    <w:p w14:paraId="4AC4677B" w14:textId="77777777" w:rsidR="00947601" w:rsidRPr="00F25A7A" w:rsidRDefault="00947601" w:rsidP="00350ADE">
      <w:pPr>
        <w:spacing w:line="276" w:lineRule="auto"/>
        <w:rPr>
          <w:rFonts w:ascii="Calibri" w:hAnsi="Calibri"/>
        </w:rPr>
      </w:pPr>
    </w:p>
    <w:p w14:paraId="38DB5797" w14:textId="5C7FDA30" w:rsidR="00004DAB" w:rsidRPr="00F25A7A" w:rsidRDefault="00A2625E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The </w:t>
      </w:r>
      <w:r w:rsidR="002E113A" w:rsidRPr="00F25A7A">
        <w:rPr>
          <w:rFonts w:ascii="Calibri" w:hAnsi="Calibri"/>
        </w:rPr>
        <w:t xml:space="preserve">new BAM/PFA </w:t>
      </w:r>
      <w:r w:rsidRPr="00F25A7A">
        <w:rPr>
          <w:rFonts w:ascii="Calibri" w:hAnsi="Calibri"/>
        </w:rPr>
        <w:t>site will make use of three voice treatments</w:t>
      </w:r>
      <w:r w:rsidR="00004DAB" w:rsidRPr="00F25A7A">
        <w:rPr>
          <w:rFonts w:ascii="Calibri" w:hAnsi="Calibri"/>
        </w:rPr>
        <w:t xml:space="preserve"> for top-level content</w:t>
      </w:r>
      <w:r w:rsidR="0090631E" w:rsidRPr="00F25A7A">
        <w:rPr>
          <w:rFonts w:ascii="Calibri" w:hAnsi="Calibri"/>
        </w:rPr>
        <w:t>, listed below</w:t>
      </w:r>
      <w:r w:rsidR="00004DAB" w:rsidRPr="00F25A7A">
        <w:rPr>
          <w:rFonts w:ascii="Calibri" w:hAnsi="Calibri"/>
        </w:rPr>
        <w:t xml:space="preserve">. </w:t>
      </w:r>
    </w:p>
    <w:p w14:paraId="52048705" w14:textId="77777777" w:rsidR="0090631E" w:rsidRPr="00F25A7A" w:rsidRDefault="0090631E" w:rsidP="00350ADE">
      <w:pPr>
        <w:spacing w:line="276" w:lineRule="auto"/>
        <w:rPr>
          <w:rFonts w:ascii="Calibri" w:hAnsi="Calibri"/>
        </w:rPr>
      </w:pPr>
    </w:p>
    <w:p w14:paraId="2728F075" w14:textId="209F488E" w:rsidR="00947601" w:rsidRPr="00F25A7A" w:rsidRDefault="00004DAB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On the home page, </w:t>
      </w:r>
      <w:r w:rsidR="0090631E" w:rsidRPr="00F25A7A">
        <w:rPr>
          <w:rFonts w:ascii="Calibri" w:hAnsi="Calibri"/>
        </w:rPr>
        <w:t xml:space="preserve">at on other top-level pages, </w:t>
      </w:r>
      <w:r w:rsidRPr="00F25A7A">
        <w:rPr>
          <w:rFonts w:ascii="Calibri" w:hAnsi="Calibri"/>
        </w:rPr>
        <w:t xml:space="preserve">certain content buckets will be assigned </w:t>
      </w:r>
      <w:r w:rsidR="0090631E" w:rsidRPr="00F25A7A">
        <w:rPr>
          <w:rFonts w:ascii="Calibri" w:hAnsi="Calibri"/>
        </w:rPr>
        <w:t>a</w:t>
      </w:r>
      <w:r w:rsidRPr="00F25A7A">
        <w:rPr>
          <w:rFonts w:ascii="Calibri" w:hAnsi="Calibri"/>
        </w:rPr>
        <w:t xml:space="preserve"> particular voice</w:t>
      </w:r>
      <w:r w:rsidR="0090631E" w:rsidRPr="00F25A7A">
        <w:rPr>
          <w:rFonts w:ascii="Calibri" w:hAnsi="Calibri"/>
        </w:rPr>
        <w:t xml:space="preserve"> treatment</w:t>
      </w:r>
      <w:r w:rsidRPr="00F25A7A">
        <w:rPr>
          <w:rFonts w:ascii="Calibri" w:hAnsi="Calibri"/>
        </w:rPr>
        <w:t>. Other buckets will be flexible and can be written in any of these voices.</w:t>
      </w:r>
      <w:r w:rsidR="001D71A3" w:rsidRPr="00F25A7A">
        <w:rPr>
          <w:rFonts w:ascii="Calibri" w:hAnsi="Calibri"/>
        </w:rPr>
        <w:t xml:space="preserve"> T</w:t>
      </w:r>
      <w:r w:rsidR="002E113A" w:rsidRPr="00F25A7A">
        <w:rPr>
          <w:rFonts w:ascii="Calibri" w:hAnsi="Calibri"/>
        </w:rPr>
        <w:t>hese v</w:t>
      </w:r>
      <w:r w:rsidR="001D71A3" w:rsidRPr="00F25A7A">
        <w:rPr>
          <w:rFonts w:ascii="Calibri" w:hAnsi="Calibri"/>
        </w:rPr>
        <w:t>oice treatments will bring together the 4 A’s—additive, attitude, audience, artists—across the site.</w:t>
      </w:r>
      <w:r w:rsidR="009D2742" w:rsidRPr="00F25A7A">
        <w:rPr>
          <w:rFonts w:ascii="Calibri" w:hAnsi="Calibri"/>
        </w:rPr>
        <w:t xml:space="preserve"> </w:t>
      </w:r>
    </w:p>
    <w:p w14:paraId="6829A4AC" w14:textId="77777777" w:rsidR="009D2742" w:rsidRPr="00F25A7A" w:rsidRDefault="009D2742" w:rsidP="00350ADE">
      <w:pPr>
        <w:spacing w:line="276" w:lineRule="auto"/>
        <w:rPr>
          <w:rFonts w:ascii="Calibri" w:hAnsi="Calibri"/>
        </w:rPr>
      </w:pPr>
    </w:p>
    <w:p w14:paraId="19AF42E9" w14:textId="75449C68" w:rsidR="009D2742" w:rsidRPr="00F25A7A" w:rsidRDefault="00096B71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See next item (4</w:t>
      </w:r>
      <w:r w:rsidR="009D2742" w:rsidRPr="00F25A7A">
        <w:rPr>
          <w:rFonts w:ascii="Calibri" w:hAnsi="Calibri"/>
        </w:rPr>
        <w:t xml:space="preserve">) for </w:t>
      </w:r>
      <w:r w:rsidRPr="00F25A7A">
        <w:rPr>
          <w:rFonts w:ascii="Calibri" w:hAnsi="Calibri"/>
        </w:rPr>
        <w:t>tables</w:t>
      </w:r>
      <w:r w:rsidR="009D2742" w:rsidRPr="00F25A7A">
        <w:rPr>
          <w:rFonts w:ascii="Calibri" w:hAnsi="Calibri"/>
        </w:rPr>
        <w:t xml:space="preserve"> indicating where each voice should be used on top-level pages.</w:t>
      </w:r>
    </w:p>
    <w:p w14:paraId="6D780792" w14:textId="77777777" w:rsidR="00A2625E" w:rsidRPr="00F25A7A" w:rsidRDefault="00A2625E" w:rsidP="00350ADE">
      <w:pPr>
        <w:spacing w:line="276" w:lineRule="auto"/>
        <w:rPr>
          <w:rFonts w:ascii="Calibri" w:hAnsi="Calibri"/>
        </w:rPr>
      </w:pPr>
    </w:p>
    <w:p w14:paraId="1F63EB6D" w14:textId="574B6A65" w:rsidR="00A2625E" w:rsidRPr="00F25A7A" w:rsidRDefault="00A2625E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 xml:space="preserve">A. </w:t>
      </w:r>
      <w:r w:rsidRPr="00F25A7A">
        <w:rPr>
          <w:rFonts w:ascii="Calibri" w:hAnsi="Calibri"/>
          <w:b/>
        </w:rPr>
        <w:t>Narrative Hook</w:t>
      </w:r>
    </w:p>
    <w:p w14:paraId="1B8ED02D" w14:textId="78A4DE66" w:rsidR="00A2625E" w:rsidRPr="00F25A7A" w:rsidRDefault="00A2625E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This </w:t>
      </w:r>
      <w:r w:rsidR="00004DAB" w:rsidRPr="00F25A7A">
        <w:rPr>
          <w:rFonts w:ascii="Calibri" w:hAnsi="Calibri"/>
        </w:rPr>
        <w:t xml:space="preserve">is the primary voice of the site. This </w:t>
      </w:r>
      <w:r w:rsidRPr="00F25A7A">
        <w:rPr>
          <w:rFonts w:ascii="Calibri" w:hAnsi="Calibri"/>
        </w:rPr>
        <w:t xml:space="preserve">voice </w:t>
      </w:r>
      <w:r w:rsidR="00520171" w:rsidRPr="00F25A7A">
        <w:rPr>
          <w:rFonts w:ascii="Calibri" w:hAnsi="Calibri"/>
        </w:rPr>
        <w:t>finds a narrative or thematic “hook” in the</w:t>
      </w:r>
      <w:r w:rsidRPr="00F25A7A">
        <w:rPr>
          <w:rFonts w:ascii="Calibri" w:hAnsi="Calibri"/>
        </w:rPr>
        <w:t xml:space="preserve"> curatorial copy</w:t>
      </w:r>
      <w:r w:rsidR="00004DAB" w:rsidRPr="00F25A7A">
        <w:rPr>
          <w:rFonts w:ascii="Calibri" w:hAnsi="Calibri"/>
        </w:rPr>
        <w:t xml:space="preserve"> and then uses that </w:t>
      </w:r>
      <w:r w:rsidR="0090631E" w:rsidRPr="00F25A7A">
        <w:rPr>
          <w:rFonts w:ascii="Calibri" w:hAnsi="Calibri"/>
        </w:rPr>
        <w:t>hook</w:t>
      </w:r>
      <w:r w:rsidRPr="00F25A7A">
        <w:rPr>
          <w:rFonts w:ascii="Calibri" w:hAnsi="Calibri"/>
        </w:rPr>
        <w:t xml:space="preserve"> </w:t>
      </w:r>
      <w:r w:rsidR="00004DAB" w:rsidRPr="00F25A7A">
        <w:rPr>
          <w:rFonts w:ascii="Calibri" w:hAnsi="Calibri"/>
        </w:rPr>
        <w:t xml:space="preserve">in headlines and subhead </w:t>
      </w:r>
      <w:r w:rsidR="00520171" w:rsidRPr="00F25A7A">
        <w:rPr>
          <w:rFonts w:ascii="Calibri" w:hAnsi="Calibri"/>
        </w:rPr>
        <w:t xml:space="preserve">to suggest </w:t>
      </w:r>
      <w:r w:rsidR="00004DAB" w:rsidRPr="00F25A7A">
        <w:rPr>
          <w:rFonts w:ascii="Calibri" w:hAnsi="Calibri"/>
        </w:rPr>
        <w:t>a</w:t>
      </w:r>
      <w:r w:rsidR="00520171" w:rsidRPr="00F25A7A">
        <w:rPr>
          <w:rFonts w:ascii="Calibri" w:hAnsi="Calibri"/>
        </w:rPr>
        <w:t xml:space="preserve"> </w:t>
      </w:r>
      <w:r w:rsidRPr="00F25A7A">
        <w:rPr>
          <w:rFonts w:ascii="Calibri" w:hAnsi="Calibri"/>
          <w:u w:val="single"/>
        </w:rPr>
        <w:t>story</w:t>
      </w:r>
      <w:r w:rsidRPr="00F25A7A">
        <w:rPr>
          <w:rFonts w:ascii="Calibri" w:hAnsi="Calibri"/>
        </w:rPr>
        <w:t xml:space="preserve"> </w:t>
      </w:r>
      <w:r w:rsidR="00004DAB" w:rsidRPr="00F25A7A">
        <w:rPr>
          <w:rFonts w:ascii="Calibri" w:hAnsi="Calibri"/>
        </w:rPr>
        <w:t xml:space="preserve">or </w:t>
      </w:r>
      <w:r w:rsidR="00004DAB" w:rsidRPr="00F25A7A">
        <w:rPr>
          <w:rFonts w:ascii="Calibri" w:hAnsi="Calibri"/>
          <w:u w:val="single"/>
        </w:rPr>
        <w:t xml:space="preserve">issue </w:t>
      </w:r>
      <w:r w:rsidR="00520171" w:rsidRPr="00F25A7A">
        <w:rPr>
          <w:rFonts w:ascii="Calibri" w:hAnsi="Calibri"/>
        </w:rPr>
        <w:t>about the artist or exhibit that</w:t>
      </w:r>
      <w:r w:rsidRPr="00F25A7A">
        <w:rPr>
          <w:rFonts w:ascii="Calibri" w:hAnsi="Calibri"/>
        </w:rPr>
        <w:t xml:space="preserve"> </w:t>
      </w:r>
      <w:r w:rsidR="00087437" w:rsidRPr="00F25A7A">
        <w:rPr>
          <w:rFonts w:ascii="Calibri" w:hAnsi="Calibri"/>
        </w:rPr>
        <w:t>will grab a visitor’s interest</w:t>
      </w:r>
      <w:r w:rsidR="00520171" w:rsidRPr="00F25A7A">
        <w:rPr>
          <w:rFonts w:ascii="Calibri" w:hAnsi="Calibri"/>
        </w:rPr>
        <w:t>.</w:t>
      </w:r>
    </w:p>
    <w:p w14:paraId="4365024C" w14:textId="77777777" w:rsidR="00087437" w:rsidRPr="00F25A7A" w:rsidRDefault="00A2625E" w:rsidP="00350ADE">
      <w:pPr>
        <w:numPr>
          <w:ilvl w:val="0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HEADLINE </w:t>
      </w:r>
    </w:p>
    <w:p w14:paraId="53C1E89E" w14:textId="4AC52B01" w:rsidR="00087437" w:rsidRPr="00F25A7A" w:rsidRDefault="002516E9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</w:t>
      </w:r>
      <w:r w:rsidR="00A2625E" w:rsidRPr="00F25A7A">
        <w:rPr>
          <w:rFonts w:ascii="Calibri" w:hAnsi="Calibri"/>
        </w:rPr>
        <w:t xml:space="preserve">hould be a </w:t>
      </w:r>
      <w:r w:rsidRPr="00F25A7A">
        <w:rPr>
          <w:rFonts w:ascii="Calibri" w:hAnsi="Calibri"/>
          <w:u w:val="single"/>
        </w:rPr>
        <w:t>lively</w:t>
      </w:r>
      <w:r w:rsidR="00A2625E" w:rsidRPr="00F25A7A">
        <w:rPr>
          <w:rFonts w:ascii="Calibri" w:hAnsi="Calibri"/>
        </w:rPr>
        <w:t xml:space="preserve"> statement with </w:t>
      </w:r>
      <w:r w:rsidR="00A2625E" w:rsidRPr="00F25A7A">
        <w:rPr>
          <w:rFonts w:ascii="Calibri" w:hAnsi="Calibri"/>
          <w:u w:val="single"/>
        </w:rPr>
        <w:t xml:space="preserve">a </w:t>
      </w:r>
      <w:r w:rsidR="00087437" w:rsidRPr="00F25A7A">
        <w:rPr>
          <w:rFonts w:ascii="Calibri" w:hAnsi="Calibri"/>
          <w:u w:val="single"/>
        </w:rPr>
        <w:t>concrete</w:t>
      </w:r>
      <w:r w:rsidR="00A2625E" w:rsidRPr="00F25A7A">
        <w:rPr>
          <w:rFonts w:ascii="Calibri" w:hAnsi="Calibri"/>
          <w:u w:val="single"/>
        </w:rPr>
        <w:t xml:space="preserve"> subject</w:t>
      </w:r>
      <w:r w:rsidR="00A2625E" w:rsidRPr="00F25A7A">
        <w:rPr>
          <w:rFonts w:ascii="Calibri" w:hAnsi="Calibri"/>
        </w:rPr>
        <w:t xml:space="preserve"> and </w:t>
      </w:r>
      <w:r w:rsidR="00A2625E" w:rsidRPr="00F25A7A">
        <w:rPr>
          <w:rFonts w:ascii="Calibri" w:hAnsi="Calibri"/>
          <w:u w:val="single"/>
        </w:rPr>
        <w:t>active verb</w:t>
      </w:r>
      <w:r w:rsidR="00087437" w:rsidRPr="00F25A7A">
        <w:rPr>
          <w:rFonts w:ascii="Calibri" w:hAnsi="Calibri"/>
        </w:rPr>
        <w:t xml:space="preserve">. </w:t>
      </w:r>
    </w:p>
    <w:p w14:paraId="30ECAB7A" w14:textId="5BD0528A" w:rsidR="0090631E" w:rsidRPr="00F25A7A" w:rsidRDefault="0090631E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The subject of headline may be the artist if the artist is well-known enough to create the hook. The subject may also be the content of the work, its nation or community of origin, or some other concrete noun.</w:t>
      </w:r>
    </w:p>
    <w:p w14:paraId="367371C3" w14:textId="1629CCB1" w:rsidR="00087437" w:rsidRPr="00F25A7A" w:rsidRDefault="0090631E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Alte</w:t>
      </w:r>
      <w:r w:rsidR="00087437" w:rsidRPr="00F25A7A">
        <w:rPr>
          <w:rFonts w:ascii="Calibri" w:hAnsi="Calibri"/>
        </w:rPr>
        <w:t>rnately</w:t>
      </w:r>
      <w:r w:rsidRPr="00F25A7A">
        <w:rPr>
          <w:rFonts w:ascii="Calibri" w:hAnsi="Calibri"/>
        </w:rPr>
        <w:t>, headline may</w:t>
      </w:r>
      <w:r w:rsidR="00087437" w:rsidRPr="00F25A7A">
        <w:rPr>
          <w:rFonts w:ascii="Calibri" w:hAnsi="Calibri"/>
        </w:rPr>
        <w:t xml:space="preserve"> be a strong </w:t>
      </w:r>
      <w:r w:rsidR="00087437" w:rsidRPr="00F25A7A">
        <w:rPr>
          <w:rFonts w:ascii="Calibri" w:hAnsi="Calibri"/>
          <w:u w:val="single"/>
        </w:rPr>
        <w:t>quotation</w:t>
      </w:r>
      <w:r w:rsidR="00087437" w:rsidRPr="00F25A7A">
        <w:rPr>
          <w:rFonts w:ascii="Calibri" w:hAnsi="Calibri"/>
        </w:rPr>
        <w:t xml:space="preserve"> from the artist that </w:t>
      </w:r>
      <w:r w:rsidRPr="00F25A7A">
        <w:rPr>
          <w:rFonts w:ascii="Calibri" w:hAnsi="Calibri"/>
        </w:rPr>
        <w:t>works as</w:t>
      </w:r>
      <w:r w:rsidR="00087437" w:rsidRPr="00F25A7A">
        <w:rPr>
          <w:rFonts w:ascii="Calibri" w:hAnsi="Calibri"/>
        </w:rPr>
        <w:t xml:space="preserve"> </w:t>
      </w:r>
      <w:r w:rsidRPr="00F25A7A">
        <w:rPr>
          <w:rFonts w:ascii="Calibri" w:hAnsi="Calibri"/>
        </w:rPr>
        <w:t>a</w:t>
      </w:r>
      <w:r w:rsidR="00087437" w:rsidRPr="00F25A7A">
        <w:rPr>
          <w:rFonts w:ascii="Calibri" w:hAnsi="Calibri"/>
        </w:rPr>
        <w:t xml:space="preserve"> hook</w:t>
      </w:r>
      <w:r w:rsidR="00520171" w:rsidRPr="00F25A7A">
        <w:rPr>
          <w:rFonts w:ascii="Calibri" w:hAnsi="Calibri"/>
        </w:rPr>
        <w:t>.</w:t>
      </w:r>
      <w:r w:rsidR="00087437" w:rsidRPr="00F25A7A">
        <w:rPr>
          <w:rFonts w:ascii="Calibri" w:hAnsi="Calibri"/>
        </w:rPr>
        <w:t xml:space="preserve"> </w:t>
      </w:r>
    </w:p>
    <w:p w14:paraId="7EFB7EC9" w14:textId="5C48B2F6" w:rsidR="00087437" w:rsidRPr="00F25A7A" w:rsidRDefault="00DF3E4C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Up to 8</w:t>
      </w:r>
      <w:r w:rsidR="00087437" w:rsidRPr="00F25A7A">
        <w:rPr>
          <w:rFonts w:ascii="Calibri" w:hAnsi="Calibri"/>
        </w:rPr>
        <w:t xml:space="preserve"> words (or __ characters)</w:t>
      </w:r>
    </w:p>
    <w:p w14:paraId="1EF8C44D" w14:textId="77777777" w:rsidR="00A2625E" w:rsidRPr="00F25A7A" w:rsidRDefault="00A2625E" w:rsidP="00350ADE">
      <w:pPr>
        <w:numPr>
          <w:ilvl w:val="0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SUBHEAD</w:t>
      </w:r>
    </w:p>
    <w:p w14:paraId="101DA2FD" w14:textId="596F49D2" w:rsidR="002516E9" w:rsidRPr="00F25A7A" w:rsidRDefault="002516E9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Builds off headline to further the story or idea being told</w:t>
      </w:r>
      <w:r w:rsidR="00520171" w:rsidRPr="00F25A7A">
        <w:rPr>
          <w:rFonts w:ascii="Calibri" w:hAnsi="Calibri"/>
        </w:rPr>
        <w:t>.</w:t>
      </w:r>
    </w:p>
    <w:p w14:paraId="463609F4" w14:textId="2A69254E" w:rsidR="00A2625E" w:rsidRPr="00F25A7A" w:rsidRDefault="002516E9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lastRenderedPageBreak/>
        <w:t xml:space="preserve">May include name of the artist / </w:t>
      </w:r>
      <w:r w:rsidR="00A2625E" w:rsidRPr="00F25A7A">
        <w:rPr>
          <w:rFonts w:ascii="Calibri" w:hAnsi="Calibri"/>
        </w:rPr>
        <w:t xml:space="preserve">medium / </w:t>
      </w:r>
      <w:r w:rsidRPr="00F25A7A">
        <w:rPr>
          <w:rFonts w:ascii="Calibri" w:hAnsi="Calibri"/>
        </w:rPr>
        <w:t>nation / era or other concrete information</w:t>
      </w:r>
      <w:r w:rsidR="00665229" w:rsidRPr="00F25A7A">
        <w:rPr>
          <w:rFonts w:ascii="Calibri" w:hAnsi="Calibri"/>
        </w:rPr>
        <w:t xml:space="preserve"> but only if </w:t>
      </w:r>
      <w:r w:rsidR="009D40F1" w:rsidRPr="00F25A7A">
        <w:rPr>
          <w:rFonts w:ascii="Calibri" w:hAnsi="Calibri"/>
        </w:rPr>
        <w:t xml:space="preserve">it’s </w:t>
      </w:r>
      <w:r w:rsidR="00665229" w:rsidRPr="00F25A7A">
        <w:rPr>
          <w:rFonts w:ascii="Calibri" w:hAnsi="Calibri"/>
        </w:rPr>
        <w:t>part of the hook</w:t>
      </w:r>
      <w:r w:rsidR="00520171" w:rsidRPr="00F25A7A">
        <w:rPr>
          <w:rFonts w:ascii="Calibri" w:hAnsi="Calibri"/>
        </w:rPr>
        <w:t xml:space="preserve"> (</w:t>
      </w:r>
      <w:r w:rsidR="00665229" w:rsidRPr="00F25A7A">
        <w:rPr>
          <w:rFonts w:ascii="Calibri" w:hAnsi="Calibri"/>
        </w:rPr>
        <w:t>not purely as</w:t>
      </w:r>
      <w:r w:rsidR="00520171" w:rsidRPr="00F25A7A">
        <w:rPr>
          <w:rFonts w:ascii="Calibri" w:hAnsi="Calibri"/>
        </w:rPr>
        <w:t xml:space="preserve"> visitor</w:t>
      </w:r>
      <w:r w:rsidR="00665229" w:rsidRPr="00F25A7A">
        <w:rPr>
          <w:rFonts w:ascii="Calibri" w:hAnsi="Calibri"/>
        </w:rPr>
        <w:t xml:space="preserve"> information</w:t>
      </w:r>
      <w:r w:rsidR="00520171" w:rsidRPr="00F25A7A">
        <w:rPr>
          <w:rFonts w:ascii="Calibri" w:hAnsi="Calibri"/>
        </w:rPr>
        <w:t>).</w:t>
      </w:r>
    </w:p>
    <w:p w14:paraId="7B72B2C0" w14:textId="03AEA105" w:rsidR="002516E9" w:rsidRPr="00F25A7A" w:rsidRDefault="00DF3E4C" w:rsidP="00350ADE">
      <w:pPr>
        <w:numPr>
          <w:ilvl w:val="1"/>
          <w:numId w:val="4"/>
        </w:numPr>
        <w:spacing w:line="276" w:lineRule="auto"/>
        <w:rPr>
          <w:ins w:id="4" w:author="Karl Soehnlein" w:date="2014-01-30T10:00:00Z"/>
          <w:rFonts w:ascii="Calibri" w:hAnsi="Calibri"/>
        </w:rPr>
      </w:pPr>
      <w:r w:rsidRPr="00F25A7A">
        <w:rPr>
          <w:rFonts w:ascii="Calibri" w:hAnsi="Calibri"/>
        </w:rPr>
        <w:t>Up to 15</w:t>
      </w:r>
      <w:r w:rsidR="002516E9" w:rsidRPr="00F25A7A">
        <w:rPr>
          <w:rFonts w:ascii="Calibri" w:hAnsi="Calibri"/>
        </w:rPr>
        <w:t xml:space="preserve"> words (or __ characters)</w:t>
      </w:r>
    </w:p>
    <w:p w14:paraId="4D8A5198" w14:textId="77777777" w:rsidR="009D2742" w:rsidRPr="00F25A7A" w:rsidRDefault="00AD150D" w:rsidP="00AD150D">
      <w:pPr>
        <w:numPr>
          <w:ilvl w:val="0"/>
          <w:numId w:val="4"/>
        </w:numPr>
        <w:spacing w:line="276" w:lineRule="auto"/>
        <w:rPr>
          <w:ins w:id="5" w:author="Karl Soehnlein" w:date="2014-02-06T22:50:00Z"/>
          <w:rFonts w:ascii="Calibri" w:hAnsi="Calibri"/>
        </w:rPr>
      </w:pPr>
      <w:ins w:id="6" w:author="Karl Soehnlein" w:date="2014-01-30T10:00:00Z">
        <w:r w:rsidRPr="00F25A7A">
          <w:rPr>
            <w:rFonts w:ascii="Calibri" w:hAnsi="Calibri"/>
          </w:rPr>
          <w:t xml:space="preserve">ROLLOVER TEXT </w:t>
        </w:r>
      </w:ins>
    </w:p>
    <w:p w14:paraId="69AD23F6" w14:textId="0CC69F26" w:rsidR="00AD150D" w:rsidRPr="00F25A7A" w:rsidRDefault="009D2742">
      <w:pPr>
        <w:numPr>
          <w:ilvl w:val="1"/>
          <w:numId w:val="4"/>
        </w:numPr>
        <w:spacing w:line="276" w:lineRule="auto"/>
        <w:rPr>
          <w:ins w:id="7" w:author="Karl Soehnlein" w:date="2014-02-06T22:50:00Z"/>
          <w:rFonts w:ascii="Calibri" w:hAnsi="Calibri"/>
        </w:rPr>
        <w:pPrChange w:id="8" w:author="Karl Soehnlein" w:date="2014-02-06T22:50:00Z">
          <w:pPr>
            <w:numPr>
              <w:numId w:val="4"/>
            </w:numPr>
            <w:tabs>
              <w:tab w:val="num" w:pos="720"/>
            </w:tabs>
            <w:spacing w:line="276" w:lineRule="auto"/>
            <w:ind w:left="720" w:hanging="360"/>
          </w:pPr>
        </w:pPrChange>
      </w:pPr>
      <w:ins w:id="9" w:author="Karl Soehnlein" w:date="2014-01-30T10:00:00Z">
        <w:r w:rsidRPr="00F25A7A">
          <w:rPr>
            <w:rFonts w:ascii="Calibri" w:hAnsi="Calibri"/>
          </w:rPr>
          <w:t>Program Information Only</w:t>
        </w:r>
        <w:r w:rsidR="00AD150D" w:rsidRPr="00F25A7A">
          <w:rPr>
            <w:rFonts w:ascii="Calibri" w:hAnsi="Calibri"/>
          </w:rPr>
          <w:t xml:space="preserve"> </w:t>
        </w:r>
      </w:ins>
    </w:p>
    <w:p w14:paraId="3AD43B63" w14:textId="7AF722D9" w:rsidR="009D2742" w:rsidRPr="00F25A7A" w:rsidRDefault="009D2742">
      <w:pPr>
        <w:numPr>
          <w:ilvl w:val="1"/>
          <w:numId w:val="4"/>
        </w:numPr>
        <w:spacing w:line="276" w:lineRule="auto"/>
        <w:rPr>
          <w:ins w:id="10" w:author="Karl Soehnlein" w:date="2014-01-30T10:00:00Z"/>
          <w:rFonts w:ascii="Calibri" w:hAnsi="Calibri"/>
        </w:rPr>
        <w:pPrChange w:id="11" w:author="Karl Soehnlein" w:date="2014-02-06T22:50:00Z">
          <w:pPr>
            <w:numPr>
              <w:numId w:val="4"/>
            </w:numPr>
            <w:tabs>
              <w:tab w:val="num" w:pos="720"/>
            </w:tabs>
            <w:spacing w:line="276" w:lineRule="auto"/>
            <w:ind w:left="720" w:hanging="360"/>
          </w:pPr>
        </w:pPrChange>
      </w:pPr>
      <w:ins w:id="12" w:author="Karl Soehnlein" w:date="2014-02-06T22:50:00Z">
        <w:r w:rsidRPr="00F25A7A">
          <w:rPr>
            <w:rFonts w:ascii="Calibri" w:hAnsi="Calibri"/>
          </w:rPr>
          <w:t>Number of lines to be determined</w:t>
        </w:r>
      </w:ins>
    </w:p>
    <w:p w14:paraId="5E93435C" w14:textId="22E5EC76" w:rsidR="00AD150D" w:rsidRPr="00F25A7A" w:rsidDel="00AD150D" w:rsidRDefault="00AD150D">
      <w:pPr>
        <w:spacing w:line="276" w:lineRule="auto"/>
        <w:rPr>
          <w:del w:id="13" w:author="Karl Soehnlein" w:date="2014-01-30T10:00:00Z"/>
          <w:rFonts w:ascii="Calibri" w:hAnsi="Calibri"/>
        </w:rPr>
        <w:pPrChange w:id="14" w:author="Karl Soehnlein" w:date="2014-01-30T10:00:00Z">
          <w:pPr>
            <w:numPr>
              <w:ilvl w:val="1"/>
              <w:numId w:val="4"/>
            </w:numPr>
            <w:tabs>
              <w:tab w:val="num" w:pos="1440"/>
            </w:tabs>
            <w:spacing w:line="276" w:lineRule="auto"/>
            <w:ind w:left="1440" w:hanging="360"/>
          </w:pPr>
        </w:pPrChange>
      </w:pPr>
    </w:p>
    <w:p w14:paraId="1DBB8C6B" w14:textId="1EC8F39C" w:rsidR="00B949F3" w:rsidRPr="00F25A7A" w:rsidRDefault="00B949F3" w:rsidP="00350ADE">
      <w:pPr>
        <w:numPr>
          <w:ilvl w:val="0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BODY COPY</w:t>
      </w:r>
      <w:r w:rsidR="009D40F1" w:rsidRPr="00F25A7A">
        <w:rPr>
          <w:rFonts w:ascii="Calibri" w:hAnsi="Calibri"/>
        </w:rPr>
        <w:t xml:space="preserve"> (internal pages)</w:t>
      </w:r>
    </w:p>
    <w:p w14:paraId="11354AB6" w14:textId="695FB1F8" w:rsidR="00B949F3" w:rsidRPr="00F25A7A" w:rsidRDefault="00B949F3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Always begins with a strong lead sentence meant to hook the reader: concrete subject, active verb.</w:t>
      </w:r>
    </w:p>
    <w:p w14:paraId="75200529" w14:textId="1BA022B1" w:rsidR="00B949F3" w:rsidRPr="00F25A7A" w:rsidRDefault="00B949F3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From there, moves into curatorial voice.</w:t>
      </w:r>
    </w:p>
    <w:p w14:paraId="04752FE5" w14:textId="66EA3BBB" w:rsidR="00486D53" w:rsidRPr="00F25A7A" w:rsidRDefault="00486D53" w:rsidP="00350ADE">
      <w:pPr>
        <w:numPr>
          <w:ilvl w:val="1"/>
          <w:numId w:val="4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Keep paragraphs short and break up longer paragraphs</w:t>
      </w:r>
    </w:p>
    <w:p w14:paraId="28DD3540" w14:textId="77777777" w:rsidR="009D40F1" w:rsidRPr="00F25A7A" w:rsidRDefault="009D40F1" w:rsidP="00350ADE">
      <w:pPr>
        <w:spacing w:line="276" w:lineRule="auto"/>
        <w:rPr>
          <w:rFonts w:ascii="Calibri" w:hAnsi="Calibri"/>
        </w:rPr>
      </w:pPr>
    </w:p>
    <w:p w14:paraId="575482A8" w14:textId="6BA2C0E9" w:rsidR="00665229" w:rsidRPr="00F25A7A" w:rsidRDefault="00B949F3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 xml:space="preserve">B. </w:t>
      </w:r>
      <w:r w:rsidRPr="00F25A7A">
        <w:rPr>
          <w:rFonts w:ascii="Calibri" w:hAnsi="Calibri"/>
          <w:b/>
        </w:rPr>
        <w:t>Irreverent Pop</w:t>
      </w:r>
    </w:p>
    <w:p w14:paraId="1CDE6559" w14:textId="4D1B9681" w:rsidR="00B949F3" w:rsidRPr="00F25A7A" w:rsidRDefault="003B5F4A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This voice uses a casual, humorous and even irreverent tone to </w:t>
      </w:r>
      <w:r w:rsidRPr="00F25A7A">
        <w:rPr>
          <w:rFonts w:ascii="Calibri" w:hAnsi="Calibri"/>
          <w:u w:val="single"/>
        </w:rPr>
        <w:t>provoke</w:t>
      </w:r>
      <w:r w:rsidR="00B949F3" w:rsidRPr="00F25A7A">
        <w:rPr>
          <w:rFonts w:ascii="Calibri" w:hAnsi="Calibri"/>
          <w:u w:val="single"/>
        </w:rPr>
        <w:t xml:space="preserve"> </w:t>
      </w:r>
      <w:r w:rsidRPr="00F25A7A">
        <w:rPr>
          <w:rFonts w:ascii="Calibri" w:hAnsi="Calibri"/>
          <w:u w:val="single"/>
        </w:rPr>
        <w:t>the click</w:t>
      </w:r>
      <w:r w:rsidRPr="00F25A7A">
        <w:rPr>
          <w:rFonts w:ascii="Calibri" w:hAnsi="Calibri"/>
        </w:rPr>
        <w:t xml:space="preserve"> first and</w:t>
      </w:r>
      <w:r w:rsidR="00B949F3" w:rsidRPr="00F25A7A">
        <w:rPr>
          <w:rFonts w:ascii="Calibri" w:hAnsi="Calibri"/>
        </w:rPr>
        <w:t xml:space="preserve"> explain later. </w:t>
      </w:r>
    </w:p>
    <w:p w14:paraId="713067F5" w14:textId="77777777" w:rsidR="003B5F4A" w:rsidRPr="00F25A7A" w:rsidRDefault="003B5F4A" w:rsidP="00350ADE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HEADLINE</w:t>
      </w:r>
    </w:p>
    <w:p w14:paraId="79287C55" w14:textId="6600737B" w:rsidR="00486D53" w:rsidRPr="00F25A7A" w:rsidRDefault="00486D53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Should speak to or </w:t>
      </w:r>
      <w:r w:rsidRPr="00F25A7A">
        <w:rPr>
          <w:rFonts w:ascii="Calibri" w:hAnsi="Calibri"/>
          <w:u w:val="single"/>
        </w:rPr>
        <w:t xml:space="preserve">comment on </w:t>
      </w:r>
      <w:r w:rsidR="00A01E47" w:rsidRPr="00F25A7A">
        <w:rPr>
          <w:rFonts w:ascii="Calibri" w:hAnsi="Calibri"/>
          <w:u w:val="single"/>
        </w:rPr>
        <w:t xml:space="preserve">the </w:t>
      </w:r>
      <w:r w:rsidRPr="00F25A7A">
        <w:rPr>
          <w:rFonts w:ascii="Calibri" w:hAnsi="Calibri"/>
          <w:u w:val="single"/>
        </w:rPr>
        <w:t>picture</w:t>
      </w:r>
      <w:r w:rsidRPr="00F25A7A">
        <w:rPr>
          <w:rFonts w:ascii="Calibri" w:hAnsi="Calibri"/>
        </w:rPr>
        <w:t xml:space="preserve"> or image </w:t>
      </w:r>
    </w:p>
    <w:p w14:paraId="40302130" w14:textId="77777777" w:rsidR="00180146" w:rsidRPr="00F25A7A" w:rsidRDefault="00486D53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Uses</w:t>
      </w:r>
      <w:r w:rsidR="003B5F4A" w:rsidRPr="00F25A7A">
        <w:rPr>
          <w:rFonts w:ascii="Calibri" w:hAnsi="Calibri"/>
        </w:rPr>
        <w:t xml:space="preserve"> </w:t>
      </w:r>
      <w:r w:rsidR="003B5F4A" w:rsidRPr="00F25A7A">
        <w:rPr>
          <w:rFonts w:ascii="Calibri" w:hAnsi="Calibri"/>
          <w:u w:val="single"/>
        </w:rPr>
        <w:t>c</w:t>
      </w:r>
      <w:r w:rsidR="00B949F3" w:rsidRPr="00F25A7A">
        <w:rPr>
          <w:rFonts w:ascii="Calibri" w:hAnsi="Calibri"/>
          <w:u w:val="single"/>
        </w:rPr>
        <w:t>onversational</w:t>
      </w:r>
      <w:r w:rsidR="00B949F3" w:rsidRPr="00F25A7A">
        <w:rPr>
          <w:rFonts w:ascii="Calibri" w:hAnsi="Calibri"/>
        </w:rPr>
        <w:t xml:space="preserve"> / colloquial speech, including slang </w:t>
      </w:r>
      <w:r w:rsidR="003B5F4A" w:rsidRPr="00F25A7A">
        <w:rPr>
          <w:rFonts w:ascii="Calibri" w:hAnsi="Calibri"/>
        </w:rPr>
        <w:t xml:space="preserve">and </w:t>
      </w:r>
      <w:r w:rsidR="00520171" w:rsidRPr="00F25A7A">
        <w:rPr>
          <w:rFonts w:ascii="Calibri" w:hAnsi="Calibri"/>
        </w:rPr>
        <w:t>cliché</w:t>
      </w:r>
      <w:r w:rsidR="00180146" w:rsidRPr="00F25A7A">
        <w:rPr>
          <w:rFonts w:ascii="Calibri" w:hAnsi="Calibri"/>
        </w:rPr>
        <w:t xml:space="preserve"> </w:t>
      </w:r>
    </w:p>
    <w:p w14:paraId="0A2D85F5" w14:textId="0DDADC54" w:rsidR="00B949F3" w:rsidRPr="00F25A7A" w:rsidRDefault="00180146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include punctuation, especially ! or ?</w:t>
      </w:r>
    </w:p>
    <w:p w14:paraId="0F78BAE2" w14:textId="19CEF153" w:rsidR="00B949F3" w:rsidRPr="00F25A7A" w:rsidRDefault="003B5F4A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use direct a</w:t>
      </w:r>
      <w:r w:rsidR="00B949F3" w:rsidRPr="00F25A7A">
        <w:rPr>
          <w:rFonts w:ascii="Calibri" w:hAnsi="Calibri"/>
        </w:rPr>
        <w:t>ddress (speaking to “you”)</w:t>
      </w:r>
    </w:p>
    <w:p w14:paraId="25A63064" w14:textId="18737B27" w:rsidR="00B949F3" w:rsidRPr="00F25A7A" w:rsidRDefault="003B5F4A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pose a q</w:t>
      </w:r>
      <w:r w:rsidR="00B949F3" w:rsidRPr="00F25A7A">
        <w:rPr>
          <w:rFonts w:ascii="Calibri" w:hAnsi="Calibri"/>
        </w:rPr>
        <w:t>uestion meant to arouse</w:t>
      </w:r>
    </w:p>
    <w:p w14:paraId="739B4052" w14:textId="5DB66F06" w:rsidR="00B949F3" w:rsidRPr="00F25A7A" w:rsidRDefault="00486D53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use s</w:t>
      </w:r>
      <w:r w:rsidR="00B949F3" w:rsidRPr="00F25A7A">
        <w:rPr>
          <w:rFonts w:ascii="Calibri" w:hAnsi="Calibri"/>
        </w:rPr>
        <w:t xml:space="preserve">uperlatives </w:t>
      </w:r>
    </w:p>
    <w:p w14:paraId="4F0BCA2B" w14:textId="2A45BDEE" w:rsidR="00520171" w:rsidRPr="00F25A7A" w:rsidRDefault="00520171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Does </w:t>
      </w:r>
      <w:r w:rsidRPr="00F25A7A">
        <w:rPr>
          <w:rFonts w:ascii="Calibri" w:hAnsi="Calibri"/>
          <w:u w:val="single"/>
        </w:rPr>
        <w:t>not</w:t>
      </w:r>
      <w:r w:rsidRPr="00F25A7A">
        <w:rPr>
          <w:rFonts w:ascii="Calibri" w:hAnsi="Calibri"/>
        </w:rPr>
        <w:t xml:space="preserve"> use artist’s name or title of work</w:t>
      </w:r>
    </w:p>
    <w:p w14:paraId="6C0679B5" w14:textId="4F77F5A3" w:rsidR="00DF3E4C" w:rsidRPr="00F25A7A" w:rsidRDefault="00DF3E4C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Up to 8 words</w:t>
      </w:r>
    </w:p>
    <w:p w14:paraId="24BD3A1B" w14:textId="161FF069" w:rsidR="00486D53" w:rsidRPr="00F25A7A" w:rsidRDefault="00486D53" w:rsidP="00350ADE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SUBHEAD</w:t>
      </w:r>
    </w:p>
    <w:p w14:paraId="481742CF" w14:textId="77777777" w:rsidR="00DF3E4C" w:rsidRPr="00F25A7A" w:rsidRDefault="00DF3E4C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Builds off the headline in the same tone.</w:t>
      </w:r>
    </w:p>
    <w:p w14:paraId="3EE5EF73" w14:textId="51032E5E" w:rsidR="00486D53" w:rsidRPr="00F25A7A" w:rsidRDefault="00DF3E4C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Includes a</w:t>
      </w:r>
      <w:r w:rsidR="00486D53" w:rsidRPr="00F25A7A">
        <w:rPr>
          <w:rFonts w:ascii="Calibri" w:hAnsi="Calibri"/>
        </w:rPr>
        <w:t xml:space="preserve">rtist’s name </w:t>
      </w:r>
      <w:r w:rsidR="00520171" w:rsidRPr="00F25A7A">
        <w:rPr>
          <w:rFonts w:ascii="Calibri" w:hAnsi="Calibri"/>
        </w:rPr>
        <w:t xml:space="preserve">or title of work, to </w:t>
      </w:r>
      <w:r w:rsidRPr="00F25A7A">
        <w:rPr>
          <w:rFonts w:ascii="Calibri" w:hAnsi="Calibri"/>
        </w:rPr>
        <w:t>give a little more weight and clarity to</w:t>
      </w:r>
      <w:r w:rsidR="00520171" w:rsidRPr="00F25A7A">
        <w:rPr>
          <w:rFonts w:ascii="Calibri" w:hAnsi="Calibri"/>
        </w:rPr>
        <w:t xml:space="preserve"> the</w:t>
      </w:r>
      <w:r w:rsidRPr="00F25A7A">
        <w:rPr>
          <w:rFonts w:ascii="Calibri" w:hAnsi="Calibri"/>
        </w:rPr>
        <w:t xml:space="preserve"> irreverent</w:t>
      </w:r>
      <w:r w:rsidR="00520171" w:rsidRPr="00F25A7A">
        <w:rPr>
          <w:rFonts w:ascii="Calibri" w:hAnsi="Calibri"/>
        </w:rPr>
        <w:t xml:space="preserve"> headline.</w:t>
      </w:r>
    </w:p>
    <w:p w14:paraId="408C30E6" w14:textId="77777777" w:rsidR="00FC22A4" w:rsidRPr="00F25A7A" w:rsidRDefault="00FC22A4" w:rsidP="00350ADE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BODY COPY</w:t>
      </w:r>
    </w:p>
    <w:p w14:paraId="5D3CB209" w14:textId="1B2D51A0" w:rsidR="00FC22A4" w:rsidRPr="00F25A7A" w:rsidRDefault="00FC22A4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require a new lead sentence or brief paragraph to transition from “pop” voice into curatorial voice.</w:t>
      </w:r>
    </w:p>
    <w:p w14:paraId="7C9634D9" w14:textId="77777777" w:rsidR="00FC22A4" w:rsidRPr="00F25A7A" w:rsidRDefault="00FC22A4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From there, moves into curatorial voice.</w:t>
      </w:r>
    </w:p>
    <w:p w14:paraId="3A918B35" w14:textId="39BB4999" w:rsidR="00FC22A4" w:rsidRPr="00F25A7A" w:rsidRDefault="00FC22A4" w:rsidP="00350ADE">
      <w:pPr>
        <w:numPr>
          <w:ilvl w:val="1"/>
          <w:numId w:val="5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Keep paragraphs short and break up longer paragraphs</w:t>
      </w:r>
    </w:p>
    <w:p w14:paraId="03A2241F" w14:textId="77777777" w:rsidR="003B5F4A" w:rsidRPr="00F25A7A" w:rsidRDefault="003B5F4A" w:rsidP="00350ADE">
      <w:pPr>
        <w:spacing w:line="276" w:lineRule="auto"/>
        <w:rPr>
          <w:rFonts w:ascii="Calibri" w:hAnsi="Calibri"/>
          <w:b/>
        </w:rPr>
      </w:pPr>
    </w:p>
    <w:p w14:paraId="7E506A7C" w14:textId="2D195387" w:rsidR="003B5F4A" w:rsidRPr="00F25A7A" w:rsidRDefault="00742FD6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C. </w:t>
      </w:r>
      <w:r w:rsidRPr="00F25A7A">
        <w:rPr>
          <w:rFonts w:ascii="Calibri" w:hAnsi="Calibri"/>
          <w:b/>
        </w:rPr>
        <w:t xml:space="preserve">Minimalism </w:t>
      </w:r>
    </w:p>
    <w:p w14:paraId="5240FDB6" w14:textId="2234B53D" w:rsidR="00742FD6" w:rsidRPr="00F25A7A" w:rsidRDefault="00742FD6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With a minimum of words, this voice </w:t>
      </w:r>
      <w:r w:rsidRPr="00F25A7A">
        <w:rPr>
          <w:rFonts w:ascii="Calibri" w:hAnsi="Calibri"/>
          <w:u w:val="single"/>
        </w:rPr>
        <w:t>authoritatively</w:t>
      </w:r>
      <w:r w:rsidRPr="00F25A7A">
        <w:rPr>
          <w:rFonts w:ascii="Calibri" w:hAnsi="Calibri"/>
        </w:rPr>
        <w:t xml:space="preserve"> declares </w:t>
      </w:r>
      <w:r w:rsidRPr="00F25A7A">
        <w:rPr>
          <w:rFonts w:ascii="Calibri" w:hAnsi="Calibri"/>
          <w:u w:val="single"/>
        </w:rPr>
        <w:t>an essential quality</w:t>
      </w:r>
      <w:r w:rsidRPr="00F25A7A">
        <w:rPr>
          <w:rFonts w:ascii="Calibri" w:hAnsi="Calibri"/>
        </w:rPr>
        <w:t xml:space="preserve"> of the artist </w:t>
      </w:r>
      <w:r w:rsidR="00A01E47" w:rsidRPr="00F25A7A">
        <w:rPr>
          <w:rFonts w:ascii="Calibri" w:hAnsi="Calibri"/>
        </w:rPr>
        <w:t xml:space="preserve">or work. More </w:t>
      </w:r>
      <w:r w:rsidR="00A01E47" w:rsidRPr="00F25A7A">
        <w:rPr>
          <w:rFonts w:ascii="Calibri" w:hAnsi="Calibri"/>
          <w:u w:val="single"/>
        </w:rPr>
        <w:t>evocative</w:t>
      </w:r>
      <w:r w:rsidR="00A01E47" w:rsidRPr="00F25A7A">
        <w:rPr>
          <w:rFonts w:ascii="Calibri" w:hAnsi="Calibri"/>
        </w:rPr>
        <w:t xml:space="preserve"> than provocative. </w:t>
      </w:r>
    </w:p>
    <w:p w14:paraId="0E64120D" w14:textId="77777777" w:rsidR="00742FD6" w:rsidRPr="00F25A7A" w:rsidRDefault="00742FD6" w:rsidP="00350ADE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HEADLINE</w:t>
      </w:r>
    </w:p>
    <w:p w14:paraId="3F74D4B2" w14:textId="3E25B186" w:rsidR="00742FD6" w:rsidRPr="00F25A7A" w:rsidRDefault="00180146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 be g</w:t>
      </w:r>
      <w:r w:rsidR="00742FD6" w:rsidRPr="00F25A7A">
        <w:rPr>
          <w:rFonts w:ascii="Calibri" w:hAnsi="Calibri"/>
        </w:rPr>
        <w:t>rand</w:t>
      </w:r>
      <w:r w:rsidRPr="00F25A7A">
        <w:rPr>
          <w:rFonts w:ascii="Calibri" w:hAnsi="Calibri"/>
        </w:rPr>
        <w:t>, lofty, iconic</w:t>
      </w:r>
      <w:r w:rsidR="00323ACB" w:rsidRPr="00F25A7A">
        <w:rPr>
          <w:rFonts w:ascii="Calibri" w:hAnsi="Calibri"/>
        </w:rPr>
        <w:t>.</w:t>
      </w:r>
    </w:p>
    <w:p w14:paraId="0010832A" w14:textId="4A3714CC" w:rsidR="00742FD6" w:rsidRPr="00F25A7A" w:rsidRDefault="00180146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Will often be an abstract noun or adjective</w:t>
      </w:r>
      <w:r w:rsidR="00323ACB" w:rsidRPr="00F25A7A">
        <w:rPr>
          <w:rFonts w:ascii="Calibri" w:hAnsi="Calibri"/>
        </w:rPr>
        <w:t>.</w:t>
      </w:r>
    </w:p>
    <w:p w14:paraId="5D23031F" w14:textId="33F146D4" w:rsidR="00323ACB" w:rsidRPr="00F25A7A" w:rsidRDefault="00180146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Maybe also be a concrete or proper noun if</w:t>
      </w:r>
      <w:r w:rsidR="00742FD6" w:rsidRPr="00F25A7A">
        <w:rPr>
          <w:rFonts w:ascii="Calibri" w:hAnsi="Calibri"/>
        </w:rPr>
        <w:t xml:space="preserve"> pointing toward content</w:t>
      </w:r>
      <w:r w:rsidR="00323ACB" w:rsidRPr="00F25A7A">
        <w:rPr>
          <w:rFonts w:ascii="Calibri" w:hAnsi="Calibri"/>
        </w:rPr>
        <w:t>.</w:t>
      </w:r>
    </w:p>
    <w:p w14:paraId="1FB86360" w14:textId="47182C3C" w:rsidR="00323ACB" w:rsidRPr="00F25A7A" w:rsidRDefault="00323ACB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No punctuation.</w:t>
      </w:r>
    </w:p>
    <w:p w14:paraId="523321F4" w14:textId="51F563D5" w:rsidR="00323ACB" w:rsidRPr="00F25A7A" w:rsidRDefault="00323ACB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One word (two or three at most).</w:t>
      </w:r>
    </w:p>
    <w:p w14:paraId="351D3080" w14:textId="761D9459" w:rsidR="00A01E47" w:rsidRPr="00F25A7A" w:rsidRDefault="00A01E47" w:rsidP="00350ADE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SUBHEAD</w:t>
      </w:r>
    </w:p>
    <w:p w14:paraId="67D10255" w14:textId="7FC92973" w:rsidR="00A01E47" w:rsidRPr="00F25A7A" w:rsidRDefault="00A01E47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Optional; not necessary</w:t>
      </w:r>
      <w:r w:rsidR="00323ACB" w:rsidRPr="00F25A7A">
        <w:rPr>
          <w:rFonts w:ascii="Calibri" w:hAnsi="Calibri"/>
        </w:rPr>
        <w:t>.</w:t>
      </w:r>
    </w:p>
    <w:p w14:paraId="6335FD61" w14:textId="63480DDF" w:rsidR="00FC22A4" w:rsidRPr="00F25A7A" w:rsidRDefault="00FC22A4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Should be kept brief (5–8 words)</w:t>
      </w:r>
      <w:r w:rsidR="00323ACB" w:rsidRPr="00F25A7A">
        <w:rPr>
          <w:rFonts w:ascii="Calibri" w:hAnsi="Calibri"/>
        </w:rPr>
        <w:t>.</w:t>
      </w:r>
    </w:p>
    <w:p w14:paraId="3D5CFFE0" w14:textId="0AA78611" w:rsidR="00742FD6" w:rsidRPr="00F25A7A" w:rsidRDefault="00FC22A4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Can be the </w:t>
      </w:r>
      <w:r w:rsidR="00742FD6" w:rsidRPr="00F25A7A">
        <w:rPr>
          <w:rFonts w:ascii="Calibri" w:hAnsi="Calibri"/>
        </w:rPr>
        <w:t xml:space="preserve">exhibition / series </w:t>
      </w:r>
      <w:r w:rsidRPr="00F25A7A">
        <w:rPr>
          <w:rFonts w:ascii="Calibri" w:hAnsi="Calibri"/>
        </w:rPr>
        <w:t>title</w:t>
      </w:r>
      <w:r w:rsidR="00742FD6" w:rsidRPr="00F25A7A">
        <w:rPr>
          <w:rFonts w:ascii="Calibri" w:hAnsi="Calibri"/>
        </w:rPr>
        <w:t>.</w:t>
      </w:r>
    </w:p>
    <w:p w14:paraId="0B889E4E" w14:textId="2AFFC9ED" w:rsidR="00FC22A4" w:rsidRPr="00F25A7A" w:rsidRDefault="00FC22A4" w:rsidP="00350ADE">
      <w:pPr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BODY COPY</w:t>
      </w:r>
    </w:p>
    <w:p w14:paraId="2DC9B6DF" w14:textId="77777777" w:rsidR="00FC22A4" w:rsidRPr="00F25A7A" w:rsidRDefault="00FC22A4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Always begins with a strong lead sentence meant to hook the reader: concrete subject, active verb.</w:t>
      </w:r>
    </w:p>
    <w:p w14:paraId="2E795FB5" w14:textId="77777777" w:rsidR="00FC22A4" w:rsidRPr="00F25A7A" w:rsidRDefault="00FC22A4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From there, moves into curatorial voice.</w:t>
      </w:r>
    </w:p>
    <w:p w14:paraId="31F262F0" w14:textId="4E76E379" w:rsidR="00FC22A4" w:rsidRPr="00F25A7A" w:rsidRDefault="00FC22A4" w:rsidP="00350ADE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Keep paragraphs short and break up longer paragraphs.</w:t>
      </w:r>
    </w:p>
    <w:p w14:paraId="51B56C0B" w14:textId="77777777" w:rsidR="003B2A13" w:rsidRPr="00F25A7A" w:rsidRDefault="003B2A13" w:rsidP="003B2A13">
      <w:pPr>
        <w:spacing w:line="276" w:lineRule="auto"/>
        <w:rPr>
          <w:rFonts w:ascii="Calibri" w:hAnsi="Calibri"/>
        </w:rPr>
      </w:pPr>
    </w:p>
    <w:p w14:paraId="7AC7C33D" w14:textId="77777777" w:rsidR="003B2A13" w:rsidRPr="00F25A7A" w:rsidRDefault="009D2742" w:rsidP="003B2A13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>4</w:t>
      </w:r>
      <w:ins w:id="15" w:author="Karl Soehnlein" w:date="2014-02-06T22:51:00Z">
        <w:r w:rsidRPr="00F25A7A">
          <w:rPr>
            <w:rFonts w:ascii="Calibri" w:hAnsi="Calibri"/>
            <w:b/>
          </w:rPr>
          <w:t xml:space="preserve">. </w:t>
        </w:r>
      </w:ins>
      <w:r w:rsidRPr="00F25A7A">
        <w:rPr>
          <w:rFonts w:ascii="Calibri" w:hAnsi="Calibri"/>
          <w:b/>
        </w:rPr>
        <w:t xml:space="preserve">WHERE </w:t>
      </w:r>
      <w:r w:rsidR="00096B71" w:rsidRPr="00F25A7A">
        <w:rPr>
          <w:rFonts w:ascii="Calibri" w:hAnsi="Calibri"/>
          <w:b/>
        </w:rPr>
        <w:t xml:space="preserve">TO USE </w:t>
      </w:r>
      <w:r w:rsidRPr="00F25A7A">
        <w:rPr>
          <w:rFonts w:ascii="Calibri" w:hAnsi="Calibri"/>
          <w:b/>
        </w:rPr>
        <w:t>EACH VOICE ON</w:t>
      </w:r>
      <w:ins w:id="16" w:author="Karl Soehnlein" w:date="2014-02-06T22:51:00Z">
        <w:r w:rsidRPr="00F25A7A">
          <w:rPr>
            <w:rFonts w:ascii="Calibri" w:hAnsi="Calibri"/>
            <w:b/>
          </w:rPr>
          <w:t xml:space="preserve"> TOP</w:t>
        </w:r>
      </w:ins>
      <w:r w:rsidRPr="00F25A7A">
        <w:rPr>
          <w:rFonts w:ascii="Calibri" w:hAnsi="Calibri"/>
          <w:b/>
        </w:rPr>
        <w:t>-</w:t>
      </w:r>
      <w:ins w:id="17" w:author="Karl Soehnlein" w:date="2014-02-06T22:51:00Z">
        <w:r w:rsidRPr="00F25A7A">
          <w:rPr>
            <w:rFonts w:ascii="Calibri" w:hAnsi="Calibri"/>
            <w:b/>
          </w:rPr>
          <w:t xml:space="preserve">LEVEL </w:t>
        </w:r>
      </w:ins>
      <w:r w:rsidRPr="00F25A7A">
        <w:rPr>
          <w:rFonts w:ascii="Calibri" w:hAnsi="Calibri"/>
          <w:b/>
        </w:rPr>
        <w:t>PAGES</w:t>
      </w:r>
    </w:p>
    <w:p w14:paraId="6B743C44" w14:textId="7CA8ED6A" w:rsidR="003B2A13" w:rsidRPr="00F25A7A" w:rsidRDefault="003B2A13" w:rsidP="003B2A13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 xml:space="preserve">The following tables are designed to approximates page layouts. </w:t>
      </w:r>
    </w:p>
    <w:p w14:paraId="084E0D55" w14:textId="77A9090B" w:rsidR="009D2742" w:rsidRPr="00F25A7A" w:rsidRDefault="003B2A13" w:rsidP="003B2A13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>Numbers and Headers correspond to wireframes.</w:t>
      </w:r>
    </w:p>
    <w:p w14:paraId="2ACCEFD8" w14:textId="3DB8820F" w:rsidR="003B2A13" w:rsidRPr="00F25A7A" w:rsidRDefault="003B2A13" w:rsidP="003B2A13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>Continued on next page…</w:t>
      </w:r>
    </w:p>
    <w:p w14:paraId="5334A584" w14:textId="6A62516A" w:rsidR="003B2A13" w:rsidRPr="00F25A7A" w:rsidRDefault="003B2A13">
      <w:pPr>
        <w:rPr>
          <w:rFonts w:ascii="Calibri" w:hAnsi="Calibri"/>
          <w:b/>
        </w:rPr>
      </w:pPr>
      <w:r w:rsidRPr="00F25A7A">
        <w:rPr>
          <w:rFonts w:ascii="Calibri" w:hAnsi="Calibri"/>
          <w:b/>
        </w:rPr>
        <w:br w:type="page"/>
      </w:r>
    </w:p>
    <w:p w14:paraId="2CCB93B4" w14:textId="60CA7348" w:rsidR="00096B71" w:rsidRPr="00F25A7A" w:rsidRDefault="00096B71" w:rsidP="00096B71">
      <w:pPr>
        <w:rPr>
          <w:rFonts w:ascii="Calibri" w:hAnsi="Calibri"/>
          <w:sz w:val="22"/>
          <w:szCs w:val="22"/>
        </w:rPr>
      </w:pPr>
      <w:r w:rsidRPr="00F25A7A">
        <w:rPr>
          <w:rFonts w:ascii="Calibri" w:hAnsi="Calibri"/>
          <w:b/>
        </w:rPr>
        <w:t xml:space="preserve">HOME PAGE </w:t>
      </w:r>
      <w:r w:rsidRPr="00F25A7A">
        <w:rPr>
          <w:rFonts w:ascii="Calibri" w:hAnsi="Calibri"/>
          <w:b/>
        </w:rPr>
        <w:br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49"/>
        <w:gridCol w:w="2996"/>
        <w:gridCol w:w="2435"/>
        <w:gridCol w:w="2008"/>
      </w:tblGrid>
      <w:tr w:rsidR="00096B71" w:rsidRPr="00F25A7A" w14:paraId="569B9021" w14:textId="77777777" w:rsidTr="00096B71">
        <w:tc>
          <w:tcPr>
            <w:tcW w:w="1849" w:type="dxa"/>
          </w:tcPr>
          <w:p w14:paraId="18EE1FA2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[7. CALENDAR]</w:t>
            </w:r>
          </w:p>
          <w:p w14:paraId="0240490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ins w:id="18" w:author="Karl Soehnlein" w:date="2013-11-21T12:56:00Z">
              <w:r w:rsidRPr="00F25A7A">
                <w:rPr>
                  <w:rFonts w:ascii="Calibri" w:hAnsi="Calibri"/>
                  <w:sz w:val="22"/>
                  <w:szCs w:val="22"/>
                </w:rPr>
                <w:t>Film</w:t>
              </w:r>
            </w:ins>
            <w:ins w:id="19" w:author="Karl Soehnlein" w:date="2013-11-21T12:43:00Z">
              <w:r w:rsidRPr="00F25A7A">
                <w:rPr>
                  <w:rFonts w:ascii="Calibri" w:hAnsi="Calibri"/>
                  <w:sz w:val="22"/>
                  <w:szCs w:val="22"/>
                </w:rPr>
                <w:t xml:space="preserve"> Title</w:t>
              </w:r>
            </w:ins>
          </w:p>
          <w:p w14:paraId="773DFD02" w14:textId="77777777" w:rsidR="00096B71" w:rsidRPr="00F25A7A" w:rsidRDefault="00096B71" w:rsidP="00096B71">
            <w:pPr>
              <w:rPr>
                <w:ins w:id="20" w:author="Karl Soehnlein" w:date="2013-11-21T12:43:00Z"/>
                <w:rFonts w:ascii="Calibri" w:hAnsi="Calibri"/>
                <w:sz w:val="22"/>
                <w:szCs w:val="22"/>
              </w:rPr>
            </w:pPr>
            <w:ins w:id="21" w:author="Karl Soehnlein" w:date="2013-11-21T12:56:00Z">
              <w:r w:rsidRPr="00F25A7A">
                <w:rPr>
                  <w:rFonts w:ascii="Calibri" w:hAnsi="Calibri"/>
                  <w:sz w:val="22"/>
                  <w:szCs w:val="22"/>
                </w:rPr>
                <w:t>Film Series</w:t>
              </w:r>
            </w:ins>
            <w:ins w:id="22" w:author="Karl Soehnlein" w:date="2013-11-21T12:43:00Z">
              <w:r w:rsidRPr="00F25A7A">
                <w:rPr>
                  <w:rFonts w:ascii="Calibri" w:hAnsi="Calibri"/>
                  <w:sz w:val="22"/>
                  <w:szCs w:val="22"/>
                </w:rPr>
                <w:t xml:space="preserve"> Info</w:t>
              </w:r>
            </w:ins>
          </w:p>
          <w:p w14:paraId="20203EC6" w14:textId="77777777" w:rsidR="00096B71" w:rsidRPr="00F25A7A" w:rsidRDefault="00096B71" w:rsidP="00096B71">
            <w:pPr>
              <w:rPr>
                <w:ins w:id="23" w:author="Karl Soehnlein" w:date="2013-11-21T12:43:00Z"/>
                <w:rFonts w:ascii="Calibri" w:hAnsi="Calibri"/>
                <w:b/>
                <w:sz w:val="22"/>
                <w:szCs w:val="22"/>
              </w:rPr>
            </w:pPr>
            <w:ins w:id="24" w:author="Karl Soehnlein" w:date="2013-11-21T12:56:00Z">
              <w:r w:rsidRPr="00F25A7A">
                <w:rPr>
                  <w:rFonts w:ascii="Calibri" w:hAnsi="Calibri"/>
                  <w:sz w:val="22"/>
                  <w:szCs w:val="22"/>
                </w:rPr>
                <w:t>Tonight, Time</w:t>
              </w:r>
            </w:ins>
          </w:p>
          <w:p w14:paraId="101504E1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31" w:type="dxa"/>
            <w:gridSpan w:val="2"/>
            <w:vMerge w:val="restart"/>
          </w:tcPr>
          <w:p w14:paraId="6F6413E8" w14:textId="6D5C9C92" w:rsidR="00096B71" w:rsidRPr="00F25A7A" w:rsidRDefault="00096B71" w:rsidP="00096B71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F25A7A">
              <w:rPr>
                <w:rFonts w:ascii="Calibri" w:hAnsi="Calibri"/>
                <w:bCs/>
                <w:sz w:val="22"/>
                <w:szCs w:val="22"/>
              </w:rPr>
              <w:t>[6. FEATURED CONTENT CAROUSEL]</w:t>
            </w:r>
          </w:p>
          <w:p w14:paraId="7FB82D9B" w14:textId="77777777" w:rsidR="00096B71" w:rsidRPr="00F25A7A" w:rsidRDefault="00096B71" w:rsidP="00096B7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bCs/>
                <w:sz w:val="22"/>
                <w:szCs w:val="22"/>
              </w:rPr>
              <w:t>Narrative Hook is default / Look for opportunities to use Irreverent Pop or Minimalism where appropriate</w:t>
            </w:r>
          </w:p>
          <w:p w14:paraId="57BA8BCB" w14:textId="77777777" w:rsidR="00096B71" w:rsidRPr="00F25A7A" w:rsidRDefault="00096B71" w:rsidP="00096B71">
            <w:pPr>
              <w:rPr>
                <w:rFonts w:ascii="Calibri" w:hAnsi="Calibri" w:cs="Helvetica"/>
                <w:sz w:val="22"/>
                <w:szCs w:val="22"/>
                <w:u w:val="single"/>
              </w:rPr>
            </w:pPr>
          </w:p>
          <w:p w14:paraId="2A91C795" w14:textId="77777777" w:rsidR="00096B71" w:rsidRPr="00F25A7A" w:rsidRDefault="00096B71" w:rsidP="00096B71">
            <w:pPr>
              <w:rPr>
                <w:rFonts w:ascii="Calibri" w:hAnsi="Calibri" w:cs="Helvetica"/>
                <w:sz w:val="22"/>
                <w:szCs w:val="22"/>
              </w:rPr>
            </w:pPr>
            <w:r w:rsidRPr="00F25A7A">
              <w:rPr>
                <w:rFonts w:ascii="Calibri" w:hAnsi="Calibri" w:cs="Helvetica"/>
                <w:sz w:val="22"/>
                <w:szCs w:val="22"/>
              </w:rPr>
              <w:t>Headline (5–8 words)</w:t>
            </w:r>
          </w:p>
          <w:p w14:paraId="35A27AFE" w14:textId="77777777" w:rsidR="00096B71" w:rsidRPr="00F25A7A" w:rsidRDefault="00096B71" w:rsidP="00096B71">
            <w:pPr>
              <w:rPr>
                <w:rFonts w:ascii="Calibri" w:hAnsi="Calibri" w:cs="Helvetica"/>
                <w:sz w:val="22"/>
                <w:szCs w:val="22"/>
              </w:rPr>
            </w:pPr>
            <w:r w:rsidRPr="00F25A7A">
              <w:rPr>
                <w:rFonts w:ascii="Calibri" w:hAnsi="Calibri" w:cs="Helvetica"/>
                <w:sz w:val="22"/>
                <w:szCs w:val="22"/>
              </w:rPr>
              <w:t>Subhead (optional; 7–12 words)</w:t>
            </w:r>
          </w:p>
          <w:p w14:paraId="14EF7F75" w14:textId="77777777" w:rsidR="00096B71" w:rsidRPr="00F25A7A" w:rsidRDefault="00096B71" w:rsidP="00096B71">
            <w:pPr>
              <w:rPr>
                <w:rFonts w:ascii="Calibri" w:hAnsi="Calibri" w:cs="Helvetica"/>
                <w:sz w:val="22"/>
                <w:szCs w:val="22"/>
              </w:rPr>
            </w:pPr>
            <w:r w:rsidRPr="00F25A7A">
              <w:rPr>
                <w:rFonts w:ascii="Calibri" w:hAnsi="Calibri" w:cs="Helvetica"/>
                <w:sz w:val="22"/>
                <w:szCs w:val="22"/>
              </w:rPr>
              <w:t>Rollover Text (for program information)</w:t>
            </w:r>
          </w:p>
          <w:p w14:paraId="35553046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8" w:type="dxa"/>
          </w:tcPr>
          <w:p w14:paraId="2029CAA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[8. INSTITUTIONAL NEWS]</w:t>
            </w:r>
          </w:p>
          <w:p w14:paraId="7E4FCDEA" w14:textId="7CC84E16" w:rsidR="00096B71" w:rsidRPr="00F25A7A" w:rsidRDefault="00096B71" w:rsidP="00096B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</w:p>
        </w:tc>
      </w:tr>
      <w:tr w:rsidR="00096B71" w:rsidRPr="00F25A7A" w14:paraId="17E124CB" w14:textId="77777777" w:rsidTr="00096B71">
        <w:tc>
          <w:tcPr>
            <w:tcW w:w="1849" w:type="dxa"/>
          </w:tcPr>
          <w:p w14:paraId="28F52139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[12. EXHIBITIONS ON VIEW]</w:t>
            </w:r>
          </w:p>
          <w:p w14:paraId="5F085C60" w14:textId="77777777" w:rsidR="00096B71" w:rsidRPr="00F25A7A" w:rsidRDefault="00096B71" w:rsidP="00096B71">
            <w:pPr>
              <w:rPr>
                <w:ins w:id="25" w:author="Karl Soehnlein" w:date="2013-11-21T12:43:00Z"/>
                <w:rFonts w:ascii="Calibri" w:hAnsi="Calibri"/>
                <w:sz w:val="22"/>
                <w:szCs w:val="22"/>
              </w:rPr>
            </w:pPr>
            <w:ins w:id="26" w:author="Karl Soehnlein" w:date="2013-11-21T13:01:00Z">
              <w:r w:rsidRPr="00F25A7A">
                <w:rPr>
                  <w:rFonts w:ascii="Calibri" w:hAnsi="Calibri"/>
                  <w:sz w:val="22"/>
                  <w:szCs w:val="22"/>
                </w:rPr>
                <w:t>Series Artist</w:t>
              </w:r>
            </w:ins>
          </w:p>
          <w:p w14:paraId="5ECCB274" w14:textId="77777777" w:rsidR="00096B71" w:rsidRPr="00F25A7A" w:rsidRDefault="00096B71" w:rsidP="00096B71">
            <w:pPr>
              <w:rPr>
                <w:ins w:id="27" w:author="Karl Soehnlein" w:date="2013-11-21T12:43:00Z"/>
                <w:rFonts w:ascii="Calibri" w:hAnsi="Calibri"/>
                <w:sz w:val="22"/>
                <w:szCs w:val="22"/>
              </w:rPr>
            </w:pPr>
            <w:ins w:id="28" w:author="Karl Soehnlein" w:date="2013-11-21T13:01:00Z">
              <w:r w:rsidRPr="00F25A7A">
                <w:rPr>
                  <w:rFonts w:ascii="Calibri" w:hAnsi="Calibri"/>
                  <w:sz w:val="22"/>
                  <w:szCs w:val="22"/>
                </w:rPr>
                <w:t>Series Title</w:t>
              </w:r>
            </w:ins>
          </w:p>
          <w:p w14:paraId="6DE6F556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ins w:id="29" w:author="Karl Soehnlein" w:date="2013-11-21T13:01:00Z">
              <w:r w:rsidRPr="00F25A7A">
                <w:rPr>
                  <w:rFonts w:ascii="Calibri" w:hAnsi="Calibri"/>
                  <w:sz w:val="22"/>
                  <w:szCs w:val="22"/>
                </w:rPr>
                <w:t>Through Date</w:t>
              </w:r>
            </w:ins>
          </w:p>
          <w:p w14:paraId="505EE55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  <w:p w14:paraId="6391399B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[REPEATS]</w:t>
            </w:r>
          </w:p>
        </w:tc>
        <w:tc>
          <w:tcPr>
            <w:tcW w:w="5431" w:type="dxa"/>
            <w:gridSpan w:val="2"/>
            <w:vMerge/>
          </w:tcPr>
          <w:p w14:paraId="555BEAF0" w14:textId="77777777" w:rsidR="00096B71" w:rsidRPr="00F25A7A" w:rsidRDefault="00096B71" w:rsidP="00096B71">
            <w:pPr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008" w:type="dxa"/>
          </w:tcPr>
          <w:p w14:paraId="4250EE27" w14:textId="77777777" w:rsidR="00096B71" w:rsidRPr="00F25A7A" w:rsidRDefault="00096B71" w:rsidP="00096B71">
            <w:pPr>
              <w:tabs>
                <w:tab w:val="left" w:pos="1000"/>
              </w:tabs>
              <w:rPr>
                <w:rFonts w:ascii="Calibri" w:hAnsi="Calibri" w:cs="Helvetica"/>
                <w:sz w:val="22"/>
                <w:szCs w:val="22"/>
              </w:rPr>
            </w:pPr>
            <w:r w:rsidRPr="00F25A7A">
              <w:rPr>
                <w:rFonts w:ascii="Calibri" w:hAnsi="Calibri" w:cs="Helvetica"/>
                <w:sz w:val="22"/>
                <w:szCs w:val="22"/>
              </w:rPr>
              <w:t>[11. NEWS / HOT CLICKS ]</w:t>
            </w:r>
          </w:p>
          <w:p w14:paraId="1649AC00" w14:textId="77777777" w:rsidR="00096B71" w:rsidRPr="00F25A7A" w:rsidRDefault="00096B71" w:rsidP="00096B71">
            <w:pPr>
              <w:tabs>
                <w:tab w:val="left" w:pos="1000"/>
              </w:tabs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5CD1666" w14:textId="4012CB40" w:rsidR="00096B71" w:rsidRPr="00F25A7A" w:rsidRDefault="003B2A13" w:rsidP="00096B71">
            <w:pPr>
              <w:tabs>
                <w:tab w:val="left" w:pos="1000"/>
              </w:tabs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3–7 words</w:t>
            </w:r>
          </w:p>
        </w:tc>
      </w:tr>
      <w:tr w:rsidR="00096B71" w:rsidRPr="00F25A7A" w14:paraId="49608FFF" w14:textId="77777777" w:rsidTr="00096B71">
        <w:tc>
          <w:tcPr>
            <w:tcW w:w="1849" w:type="dxa"/>
          </w:tcPr>
          <w:p w14:paraId="334D3C24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6" w:type="dxa"/>
          </w:tcPr>
          <w:p w14:paraId="3508F3FD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[9. IN PERSON]</w:t>
            </w:r>
          </w:p>
          <w:p w14:paraId="3385129E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Narrative Hook Headline (for individual presenter)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sz w:val="22"/>
                <w:szCs w:val="22"/>
              </w:rPr>
              <w:t>3–6 words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</w:p>
          <w:p w14:paraId="13280BD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Subhead: 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t>Narrative Hook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(individual) or 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t xml:space="preserve">Curatorial </w:t>
            </w:r>
            <w:r w:rsidRPr="00F25A7A">
              <w:rPr>
                <w:rFonts w:ascii="Calibri" w:hAnsi="Calibri"/>
                <w:sz w:val="22"/>
                <w:szCs w:val="22"/>
              </w:rPr>
              <w:t>Subhead (symposium/panel)</w:t>
            </w:r>
          </w:p>
          <w:p w14:paraId="025B2C26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7–12 words</w:t>
            </w:r>
          </w:p>
        </w:tc>
        <w:tc>
          <w:tcPr>
            <w:tcW w:w="2435" w:type="dxa"/>
          </w:tcPr>
          <w:p w14:paraId="7EB956A3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[10. ON VIEW EXHIBITION]</w:t>
            </w:r>
          </w:p>
          <w:p w14:paraId="273DAB32" w14:textId="6A20CEEE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25A7A">
              <w:rPr>
                <w:rFonts w:ascii="Calibri" w:hAnsi="Calibri"/>
                <w:sz w:val="22"/>
                <w:szCs w:val="22"/>
              </w:rPr>
              <w:br/>
              <w:t>3–7 words</w:t>
            </w:r>
          </w:p>
          <w:p w14:paraId="03DD7103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 - or -</w:t>
            </w:r>
          </w:p>
          <w:p w14:paraId="61453D61" w14:textId="75D9FC8A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Minimalism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sz w:val="22"/>
                <w:szCs w:val="22"/>
              </w:rPr>
              <w:t>1–3 words</w:t>
            </w:r>
          </w:p>
        </w:tc>
        <w:tc>
          <w:tcPr>
            <w:tcW w:w="2008" w:type="dxa"/>
          </w:tcPr>
          <w:p w14:paraId="3850A26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[13. STUDENTS]</w:t>
            </w:r>
          </w:p>
          <w:p w14:paraId="0BE54D2E" w14:textId="76CEA6C3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0E08ADC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tone appropriate for audience</w:t>
            </w:r>
          </w:p>
          <w:p w14:paraId="08734667" w14:textId="2C0C1D95" w:rsidR="00096B71" w:rsidRPr="00F25A7A" w:rsidRDefault="003B2A13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3–7 words</w:t>
            </w:r>
          </w:p>
        </w:tc>
      </w:tr>
      <w:tr w:rsidR="00096B71" w:rsidRPr="00F25A7A" w14:paraId="5A94FA33" w14:textId="77777777" w:rsidTr="00096B71">
        <w:tc>
          <w:tcPr>
            <w:tcW w:w="1849" w:type="dxa"/>
          </w:tcPr>
          <w:p w14:paraId="1880F46B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6" w:type="dxa"/>
          </w:tcPr>
          <w:p w14:paraId="262D6AFD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[9. IN PERSON]</w:t>
            </w:r>
          </w:p>
          <w:p w14:paraId="376E35A4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 xml:space="preserve">Irreverent Pop Headline (for participatory event) 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sz w:val="22"/>
                <w:szCs w:val="22"/>
              </w:rPr>
              <w:t>3–6 words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</w:p>
          <w:p w14:paraId="1A0CA43B" w14:textId="77777777" w:rsidR="00096B71" w:rsidRPr="00F25A7A" w:rsidRDefault="00096B71" w:rsidP="00096B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 or Curatorial Subhead</w:t>
            </w:r>
          </w:p>
          <w:p w14:paraId="72052221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7–12 words</w:t>
            </w:r>
          </w:p>
        </w:tc>
        <w:tc>
          <w:tcPr>
            <w:tcW w:w="2435" w:type="dxa"/>
          </w:tcPr>
          <w:p w14:paraId="49FB3CC1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[10. ON VIEW FILM SERIES]</w:t>
            </w:r>
          </w:p>
          <w:p w14:paraId="4656A030" w14:textId="6FB1DC3F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25A7A">
              <w:rPr>
                <w:rFonts w:ascii="Calibri" w:hAnsi="Calibri"/>
                <w:sz w:val="22"/>
                <w:szCs w:val="22"/>
              </w:rPr>
              <w:br/>
              <w:t>3–7 words</w:t>
            </w:r>
          </w:p>
          <w:p w14:paraId="044C36BF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 - or -</w:t>
            </w:r>
          </w:p>
          <w:p w14:paraId="7ADCE0AD" w14:textId="702C14B2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Minimalism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sz w:val="22"/>
                <w:szCs w:val="22"/>
              </w:rPr>
              <w:t>1–3 words</w:t>
            </w:r>
          </w:p>
        </w:tc>
        <w:tc>
          <w:tcPr>
            <w:tcW w:w="2008" w:type="dxa"/>
          </w:tcPr>
          <w:p w14:paraId="06A43BE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[13. MEMBERS]</w:t>
            </w:r>
          </w:p>
          <w:p w14:paraId="659A7B28" w14:textId="76F43F36" w:rsidR="00096B71" w:rsidRPr="00F25A7A" w:rsidRDefault="00096B71" w:rsidP="00096B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</w:p>
          <w:p w14:paraId="67D7B3F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tone appropriate for audience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273ABDC" w14:textId="59201EF0" w:rsidR="003B2A13" w:rsidRPr="00F25A7A" w:rsidRDefault="003B2A13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3–7 words</w:t>
            </w:r>
          </w:p>
        </w:tc>
      </w:tr>
      <w:tr w:rsidR="00096B71" w:rsidRPr="00F25A7A" w14:paraId="4BAAC784" w14:textId="77777777" w:rsidTr="00096B71">
        <w:tc>
          <w:tcPr>
            <w:tcW w:w="1849" w:type="dxa"/>
          </w:tcPr>
          <w:p w14:paraId="204F6A4B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6" w:type="dxa"/>
          </w:tcPr>
          <w:p w14:paraId="21AD8B13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  <w:p w14:paraId="19BD2ADA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35" w:type="dxa"/>
          </w:tcPr>
          <w:p w14:paraId="0921A399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[10. ON VIEW IN PERSON]</w:t>
            </w:r>
          </w:p>
          <w:p w14:paraId="6A8DD31C" w14:textId="554E716A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25A7A">
              <w:rPr>
                <w:rFonts w:ascii="Calibri" w:hAnsi="Calibri"/>
                <w:sz w:val="22"/>
                <w:szCs w:val="22"/>
              </w:rPr>
              <w:br/>
              <w:t>3–7 words</w:t>
            </w:r>
          </w:p>
          <w:p w14:paraId="5DE8D1A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 - or -</w:t>
            </w:r>
          </w:p>
          <w:p w14:paraId="47BFF6DE" w14:textId="62F2C3AD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Minimalism</w:t>
            </w:r>
            <w:r w:rsidRPr="00F25A7A">
              <w:rPr>
                <w:rFonts w:ascii="Calibri" w:hAnsi="Calibri"/>
                <w:b/>
                <w:sz w:val="22"/>
                <w:szCs w:val="22"/>
              </w:rPr>
              <w:br/>
            </w:r>
            <w:r w:rsidRPr="00F25A7A">
              <w:rPr>
                <w:rFonts w:ascii="Calibri" w:hAnsi="Calibri"/>
                <w:sz w:val="22"/>
                <w:szCs w:val="22"/>
              </w:rPr>
              <w:t xml:space="preserve">1–3 words </w:t>
            </w:r>
          </w:p>
        </w:tc>
        <w:tc>
          <w:tcPr>
            <w:tcW w:w="2008" w:type="dxa"/>
          </w:tcPr>
          <w:p w14:paraId="2A6E7E83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[13. EDUCATORS &amp; RESEARCHERS]</w:t>
            </w:r>
          </w:p>
          <w:p w14:paraId="6BF83596" w14:textId="4A3236EF" w:rsidR="00096B71" w:rsidRPr="00F25A7A" w:rsidRDefault="00096B71" w:rsidP="00096B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Pop</w:t>
            </w:r>
          </w:p>
          <w:p w14:paraId="404FC1F7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tone appropriate for audience</w:t>
            </w:r>
          </w:p>
          <w:p w14:paraId="2C2CBF11" w14:textId="4ED10655" w:rsidR="003B2A13" w:rsidRPr="00F25A7A" w:rsidRDefault="003B2A13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3–7 words</w:t>
            </w:r>
          </w:p>
        </w:tc>
      </w:tr>
      <w:tr w:rsidR="00096B71" w:rsidRPr="00F25A7A" w14:paraId="7FF1A246" w14:textId="77777777" w:rsidTr="00096B71">
        <w:trPr>
          <w:trHeight w:val="1187"/>
        </w:trPr>
        <w:tc>
          <w:tcPr>
            <w:tcW w:w="1849" w:type="dxa"/>
          </w:tcPr>
          <w:p w14:paraId="71B4F2B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6" w:type="dxa"/>
          </w:tcPr>
          <w:p w14:paraId="45D00F33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35" w:type="dxa"/>
          </w:tcPr>
          <w:p w14:paraId="59E404B2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</w:p>
          <w:p w14:paraId="1B95137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08" w:type="dxa"/>
          </w:tcPr>
          <w:p w14:paraId="41182D78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[13. FAMILIES]</w:t>
            </w:r>
          </w:p>
          <w:p w14:paraId="579536C0" w14:textId="77777777" w:rsidR="00096B71" w:rsidRPr="00F25A7A" w:rsidRDefault="00096B71" w:rsidP="00096B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b/>
                <w:sz w:val="22"/>
                <w:szCs w:val="22"/>
              </w:rPr>
              <w:t>Irreverent / Pop</w:t>
            </w:r>
          </w:p>
          <w:p w14:paraId="12623BA5" w14:textId="77777777" w:rsidR="00096B71" w:rsidRPr="00F25A7A" w:rsidRDefault="00096B71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tone appropriate for audience</w:t>
            </w:r>
          </w:p>
          <w:p w14:paraId="5D96DEE3" w14:textId="0827604A" w:rsidR="00096B71" w:rsidRPr="00F25A7A" w:rsidRDefault="003B2A13" w:rsidP="00096B71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3–7 words</w:t>
            </w:r>
          </w:p>
        </w:tc>
      </w:tr>
    </w:tbl>
    <w:p w14:paraId="73EB4246" w14:textId="2B84869D" w:rsidR="00DA06B4" w:rsidRPr="00F25A7A" w:rsidRDefault="00DA06B4" w:rsidP="00096B71">
      <w:pPr>
        <w:rPr>
          <w:rFonts w:ascii="Calibri" w:hAnsi="Calibri"/>
          <w:sz w:val="22"/>
          <w:szCs w:val="22"/>
        </w:rPr>
      </w:pPr>
    </w:p>
    <w:p w14:paraId="162CF567" w14:textId="77777777" w:rsidR="00DA06B4" w:rsidRPr="00F25A7A" w:rsidRDefault="00DA06B4">
      <w:pPr>
        <w:rPr>
          <w:rFonts w:ascii="Calibri" w:hAnsi="Calibri"/>
          <w:sz w:val="22"/>
          <w:szCs w:val="22"/>
        </w:rPr>
      </w:pPr>
      <w:r w:rsidRPr="00F25A7A">
        <w:rPr>
          <w:rFonts w:ascii="Calibri" w:hAnsi="Calibri"/>
          <w:sz w:val="22"/>
          <w:szCs w:val="22"/>
        </w:rPr>
        <w:br w:type="page"/>
      </w:r>
    </w:p>
    <w:p w14:paraId="57B695F9" w14:textId="7A5F31A9" w:rsidR="00F25A7A" w:rsidRPr="00F25A7A" w:rsidRDefault="00F25A7A" w:rsidP="00F25A7A">
      <w:pPr>
        <w:rPr>
          <w:rFonts w:ascii="Calibri" w:hAnsi="Calibri"/>
          <w:b/>
        </w:rPr>
      </w:pPr>
      <w:r w:rsidRPr="00F25A7A">
        <w:rPr>
          <w:rFonts w:ascii="Calibri" w:hAnsi="Calibri"/>
          <w:b/>
        </w:rPr>
        <w:t xml:space="preserve">FILM SERIES </w:t>
      </w:r>
      <w:r w:rsidR="0003365B">
        <w:rPr>
          <w:rFonts w:ascii="Calibri" w:hAnsi="Calibri"/>
          <w:b/>
        </w:rPr>
        <w:t xml:space="preserve">/ ART EXHIBITION </w:t>
      </w:r>
      <w:r w:rsidRPr="00F25A7A">
        <w:rPr>
          <w:rFonts w:ascii="Calibri" w:hAnsi="Calibri"/>
          <w:b/>
        </w:rPr>
        <w:t>PAGE</w:t>
      </w:r>
    </w:p>
    <w:p w14:paraId="12A45112" w14:textId="77777777" w:rsidR="00F25A7A" w:rsidRPr="00F25A7A" w:rsidRDefault="00F25A7A" w:rsidP="00F25A7A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25A7A" w:rsidRPr="00F25A7A" w14:paraId="4A9EC374" w14:textId="77777777" w:rsidTr="00F25A7A">
        <w:tc>
          <w:tcPr>
            <w:tcW w:w="4428" w:type="dxa"/>
          </w:tcPr>
          <w:p w14:paraId="44C6E153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[IMAGE—film still]</w:t>
            </w:r>
          </w:p>
          <w:p w14:paraId="1CBF196D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 xml:space="preserve">[Caption Identifying Film Still] </w:t>
            </w:r>
          </w:p>
        </w:tc>
        <w:tc>
          <w:tcPr>
            <w:tcW w:w="4428" w:type="dxa"/>
          </w:tcPr>
          <w:p w14:paraId="1CA5C3F7" w14:textId="275FA28C" w:rsidR="000340FF" w:rsidRDefault="00F25A7A" w:rsidP="00F25A7A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F25A7A">
              <w:rPr>
                <w:rFonts w:ascii="Calibri" w:hAnsi="Calibri"/>
                <w:bCs/>
                <w:sz w:val="22"/>
                <w:szCs w:val="22"/>
              </w:rPr>
              <w:t>[</w:t>
            </w:r>
            <w:r w:rsidR="000340FF">
              <w:rPr>
                <w:rFonts w:ascii="Calibri" w:hAnsi="Calibri"/>
                <w:bCs/>
                <w:sz w:val="22"/>
                <w:szCs w:val="22"/>
              </w:rPr>
              <w:t>5.]</w:t>
            </w:r>
          </w:p>
          <w:p w14:paraId="6A3F3021" w14:textId="08D7E095" w:rsidR="00F25A7A" w:rsidRPr="00F25A7A" w:rsidRDefault="000340FF" w:rsidP="00F25A7A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Series Title</w:t>
            </w:r>
          </w:p>
          <w:p w14:paraId="15265169" w14:textId="1B451CCD" w:rsidR="00F25A7A" w:rsidRPr="00F25A7A" w:rsidRDefault="000340FF" w:rsidP="00F25A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Series Dates</w:t>
            </w:r>
          </w:p>
          <w:p w14:paraId="7A0DE070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</w:p>
          <w:p w14:paraId="25D4F0B6" w14:textId="77777777" w:rsidR="000340FF" w:rsidRDefault="000340FF" w:rsidP="00F25A7A">
            <w:pPr>
              <w:rPr>
                <w:rFonts w:ascii="Calibri" w:hAnsi="Calibri"/>
                <w:b/>
                <w:sz w:val="22"/>
                <w:szCs w:val="22"/>
              </w:rPr>
            </w:pPr>
            <w:r w:rsidRPr="000340FF">
              <w:rPr>
                <w:rFonts w:ascii="Calibri" w:hAnsi="Calibri"/>
                <w:b/>
                <w:sz w:val="22"/>
                <w:szCs w:val="22"/>
              </w:rPr>
              <w:t>Narrative Hook Subhea</w:t>
            </w:r>
            <w:r>
              <w:rPr>
                <w:rFonts w:ascii="Calibri" w:hAnsi="Calibri"/>
                <w:b/>
                <w:sz w:val="22"/>
                <w:szCs w:val="22"/>
              </w:rPr>
              <w:t>d:</w:t>
            </w:r>
          </w:p>
          <w:p w14:paraId="01682AD8" w14:textId="40AF1C81" w:rsidR="00F25A7A" w:rsidRPr="00AD3BBA" w:rsidRDefault="000340FF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Short (5–15 words), or Long (up to 30 words) Or Quotation</w:t>
            </w:r>
            <w:r w:rsidR="00AD3BBA" w:rsidRPr="00AD3BBA">
              <w:rPr>
                <w:rFonts w:ascii="Calibri" w:hAnsi="Calibri"/>
                <w:sz w:val="22"/>
                <w:szCs w:val="22"/>
              </w:rPr>
              <w:t xml:space="preserve"> (up to 30 words)</w:t>
            </w:r>
          </w:p>
          <w:p w14:paraId="4E082AA0" w14:textId="77777777" w:rsidR="00F25A7A" w:rsidRPr="00F25A7A" w:rsidRDefault="00F25A7A" w:rsidP="00F25A7A">
            <w:pPr>
              <w:pStyle w:val="NormalWeb"/>
              <w:spacing w:before="2" w:after="2"/>
              <w:rPr>
                <w:rFonts w:ascii="Calibri" w:hAnsi="Calibri"/>
                <w:sz w:val="22"/>
                <w:szCs w:val="22"/>
              </w:rPr>
            </w:pPr>
          </w:p>
          <w:p w14:paraId="2A5816B7" w14:textId="3109663F" w:rsidR="00F25A7A" w:rsidRPr="00F25A7A" w:rsidRDefault="00AD3BBA" w:rsidP="00F25A7A">
            <w:pPr>
              <w:rPr>
                <w:rFonts w:ascii="Calibri" w:eastAsiaTheme="minorHAnsi" w:hAnsi="Calibri" w:cs="Times New Roman"/>
                <w:sz w:val="22"/>
                <w:szCs w:val="22"/>
              </w:rPr>
            </w:pPr>
            <w:r>
              <w:rPr>
                <w:rFonts w:ascii="Calibri" w:eastAsiaTheme="minorHAnsi" w:hAnsi="Calibri" w:cs="Times New Roman"/>
                <w:sz w:val="22"/>
                <w:szCs w:val="22"/>
              </w:rPr>
              <w:t>Curatorial Copy</w:t>
            </w:r>
          </w:p>
          <w:p w14:paraId="223E49B7" w14:textId="50A449F7" w:rsidR="00F25A7A" w:rsidRPr="00F25A7A" w:rsidRDefault="00AD3BBA" w:rsidP="00AD3BBA">
            <w:pPr>
              <w:tabs>
                <w:tab w:val="left" w:pos="1472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(includes Read More tab for varying length)</w:t>
            </w:r>
          </w:p>
        </w:tc>
      </w:tr>
      <w:tr w:rsidR="00F25A7A" w:rsidRPr="00F25A7A" w14:paraId="5214A664" w14:textId="77777777" w:rsidTr="00F25A7A">
        <w:tc>
          <w:tcPr>
            <w:tcW w:w="4428" w:type="dxa"/>
          </w:tcPr>
          <w:p w14:paraId="49B662B8" w14:textId="2E27A4AB" w:rsidR="00AD3BBA" w:rsidRPr="00AD3BBA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[6.]</w:t>
            </w:r>
          </w:p>
          <w:p w14:paraId="47BD080A" w14:textId="60ADD8EE" w:rsidR="00F25A7A" w:rsidRPr="00AD3BBA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Films in the Series</w:t>
            </w:r>
          </w:p>
          <w:p w14:paraId="39EA4BBD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</w:p>
          <w:p w14:paraId="6C685EE9" w14:textId="1BE75DE0" w:rsidR="00F25A7A" w:rsidRPr="00AD3BBA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Title</w:t>
            </w:r>
          </w:p>
          <w:p w14:paraId="16091905" w14:textId="77777777" w:rsidR="00AD3BBA" w:rsidRPr="00AD3BBA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Date / Time</w:t>
            </w:r>
          </w:p>
          <w:p w14:paraId="18CC00C0" w14:textId="77777777" w:rsidR="00AD3BBA" w:rsidRPr="00AD3BBA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Director, Country, Year</w:t>
            </w:r>
          </w:p>
          <w:p w14:paraId="6BBC9CAB" w14:textId="2BB90B45" w:rsidR="00F25A7A" w:rsidRPr="00AD3BBA" w:rsidRDefault="00AD3BBA" w:rsidP="00F25A7A">
            <w:pPr>
              <w:rPr>
                <w:rFonts w:ascii="Calibri" w:hAnsi="Calibri"/>
                <w:b/>
                <w:sz w:val="22"/>
                <w:szCs w:val="22"/>
              </w:rPr>
            </w:pPr>
            <w:r w:rsidRPr="00AD3BBA">
              <w:rPr>
                <w:rFonts w:ascii="Calibri" w:hAnsi="Calibri"/>
                <w:sz w:val="22"/>
                <w:szCs w:val="22"/>
              </w:rPr>
              <w:t>Description: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Marketing Short Film Blurb</w:t>
            </w:r>
          </w:p>
          <w:p w14:paraId="3DD32C7B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28" w:type="dxa"/>
          </w:tcPr>
          <w:p w14:paraId="1722D4B6" w14:textId="77777777" w:rsidR="009F724F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</w:t>
            </w:r>
            <w:r w:rsidR="009F724F">
              <w:rPr>
                <w:rFonts w:ascii="Calibri" w:hAnsi="Calibri"/>
                <w:sz w:val="22"/>
                <w:szCs w:val="22"/>
              </w:rPr>
              <w:t>9. RELATED EXHBITIONS AND SERIES]</w:t>
            </w:r>
          </w:p>
          <w:p w14:paraId="6E767934" w14:textId="77777777" w:rsidR="00F25A7A" w:rsidRPr="00F25A7A" w:rsidRDefault="00F25A7A" w:rsidP="009F724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25A7A" w:rsidRPr="00F25A7A" w14:paraId="2F3046AC" w14:textId="77777777" w:rsidTr="00F25A7A">
        <w:tc>
          <w:tcPr>
            <w:tcW w:w="4428" w:type="dxa"/>
          </w:tcPr>
          <w:p w14:paraId="7D4036BF" w14:textId="2E471918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</w:t>
            </w:r>
            <w:r w:rsidR="00AD3BBA">
              <w:rPr>
                <w:rFonts w:ascii="Calibri" w:hAnsi="Calibri"/>
                <w:sz w:val="22"/>
                <w:szCs w:val="22"/>
              </w:rPr>
              <w:t xml:space="preserve">6. </w:t>
            </w:r>
            <w:r w:rsidRPr="00F25A7A">
              <w:rPr>
                <w:rFonts w:ascii="Calibri" w:hAnsi="Calibri"/>
                <w:sz w:val="22"/>
                <w:szCs w:val="22"/>
              </w:rPr>
              <w:t>NEXT FILM IN THE SERIES]</w:t>
            </w:r>
          </w:p>
        </w:tc>
        <w:tc>
          <w:tcPr>
            <w:tcW w:w="4428" w:type="dxa"/>
          </w:tcPr>
          <w:p w14:paraId="22A7D9E7" w14:textId="094B02A0" w:rsidR="009F724F" w:rsidRDefault="009F724F" w:rsidP="009F724F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11. RELATED EXHBITIONS AND SERIES]</w:t>
            </w:r>
          </w:p>
          <w:p w14:paraId="23813739" w14:textId="35031C60" w:rsidR="00F25A7A" w:rsidRPr="00F25A7A" w:rsidRDefault="00F25A7A" w:rsidP="00F25A7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25A7A" w:rsidRPr="00F25A7A" w14:paraId="2BD874AD" w14:textId="77777777" w:rsidTr="00F25A7A">
        <w:tc>
          <w:tcPr>
            <w:tcW w:w="4428" w:type="dxa"/>
          </w:tcPr>
          <w:p w14:paraId="20B2DC1B" w14:textId="7C539B6A" w:rsidR="00AD3BB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</w:t>
            </w:r>
            <w:r w:rsidR="00AD3BBA">
              <w:rPr>
                <w:rFonts w:ascii="Calibri" w:hAnsi="Calibri"/>
                <w:sz w:val="22"/>
                <w:szCs w:val="22"/>
              </w:rPr>
              <w:t>11. EXHIBITION OBJECTS</w:t>
            </w:r>
            <w:r w:rsidR="009F724F">
              <w:rPr>
                <w:rFonts w:ascii="Calibri" w:hAnsi="Calibri"/>
                <w:sz w:val="22"/>
                <w:szCs w:val="22"/>
              </w:rPr>
              <w:t xml:space="preserve"> / ARTIFACTS</w:t>
            </w:r>
            <w:r w:rsidR="00AD3BBA">
              <w:rPr>
                <w:rFonts w:ascii="Calibri" w:hAnsi="Calibri"/>
                <w:sz w:val="22"/>
                <w:szCs w:val="22"/>
              </w:rPr>
              <w:t>]</w:t>
            </w:r>
          </w:p>
          <w:p w14:paraId="2E7E26B2" w14:textId="77777777" w:rsidR="00F25A7A" w:rsidRPr="009F724F" w:rsidRDefault="00AD3BBA" w:rsidP="00F25A7A">
            <w:pPr>
              <w:rPr>
                <w:rFonts w:ascii="Calibri" w:hAnsi="Calibri"/>
                <w:sz w:val="22"/>
                <w:szCs w:val="22"/>
              </w:rPr>
            </w:pPr>
            <w:r w:rsidRPr="009F724F">
              <w:rPr>
                <w:rFonts w:ascii="Calibri" w:hAnsi="Calibri"/>
                <w:sz w:val="22"/>
                <w:szCs w:val="22"/>
              </w:rPr>
              <w:t>DISCOVER</w:t>
            </w:r>
          </w:p>
          <w:p w14:paraId="6A13FA77" w14:textId="2CCEB8F5" w:rsidR="009F724F" w:rsidRPr="009F724F" w:rsidRDefault="009F724F" w:rsidP="00F25A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Artist / Name</w:t>
            </w:r>
          </w:p>
        </w:tc>
        <w:tc>
          <w:tcPr>
            <w:tcW w:w="4428" w:type="dxa"/>
          </w:tcPr>
          <w:p w14:paraId="1B7C9A19" w14:textId="02A11FA5" w:rsidR="00F25A7A" w:rsidRPr="009F724F" w:rsidRDefault="009F724F" w:rsidP="00F25A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[12. </w:t>
            </w:r>
            <w:r w:rsidRPr="009F724F">
              <w:rPr>
                <w:rFonts w:ascii="Calibri" w:hAnsi="Calibri"/>
                <w:sz w:val="22"/>
                <w:szCs w:val="22"/>
              </w:rPr>
              <w:t>PLAN YOUR VISIT</w:t>
            </w:r>
            <w:r>
              <w:rPr>
                <w:rFonts w:ascii="Calibri" w:hAnsi="Calibri"/>
                <w:sz w:val="22"/>
                <w:szCs w:val="22"/>
              </w:rPr>
              <w:t>]</w:t>
            </w:r>
          </w:p>
          <w:p w14:paraId="5C2C557D" w14:textId="1E6240E9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25A7A" w:rsidRPr="00F25A7A" w14:paraId="1AB4FF02" w14:textId="77777777" w:rsidTr="00F25A7A">
        <w:tc>
          <w:tcPr>
            <w:tcW w:w="4428" w:type="dxa"/>
          </w:tcPr>
          <w:p w14:paraId="60816D18" w14:textId="60431213" w:rsidR="00AD3BBA" w:rsidRDefault="00F25A7A" w:rsidP="00AD3BBA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[</w:t>
            </w:r>
            <w:r w:rsidR="00AD3BBA">
              <w:rPr>
                <w:rFonts w:ascii="Calibri" w:hAnsi="Calibri"/>
                <w:sz w:val="22"/>
                <w:szCs w:val="22"/>
              </w:rPr>
              <w:t>14. PEOPLE ]</w:t>
            </w:r>
          </w:p>
          <w:p w14:paraId="2D1AE9D2" w14:textId="77777777" w:rsidR="009F724F" w:rsidRPr="009F724F" w:rsidRDefault="00AD3BBA" w:rsidP="009F724F">
            <w:pPr>
              <w:rPr>
                <w:rFonts w:ascii="Calibri" w:hAnsi="Calibri"/>
                <w:sz w:val="22"/>
                <w:szCs w:val="22"/>
              </w:rPr>
            </w:pPr>
            <w:r w:rsidRPr="009F724F">
              <w:rPr>
                <w:rFonts w:ascii="Calibri" w:hAnsi="Calibri"/>
                <w:sz w:val="22"/>
                <w:szCs w:val="22"/>
              </w:rPr>
              <w:t>PEOPLE</w:t>
            </w:r>
            <w:r w:rsidR="009F724F" w:rsidRPr="009F724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A60E3E4" w14:textId="7C88E66A" w:rsidR="009F724F" w:rsidRPr="00F25A7A" w:rsidRDefault="009F724F" w:rsidP="009F724F">
            <w:pPr>
              <w:rPr>
                <w:rFonts w:ascii="Calibri" w:hAnsi="Calibri"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Name</w:t>
            </w:r>
          </w:p>
          <w:p w14:paraId="2A00E9A4" w14:textId="321372FA" w:rsidR="00AD3BBA" w:rsidRPr="00AD3BBA" w:rsidRDefault="009F724F" w:rsidP="009F724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25A7A">
              <w:rPr>
                <w:rFonts w:ascii="Calibri" w:hAnsi="Calibri"/>
                <w:sz w:val="22"/>
                <w:szCs w:val="22"/>
              </w:rPr>
              <w:t>Title / Role</w:t>
            </w:r>
          </w:p>
        </w:tc>
        <w:tc>
          <w:tcPr>
            <w:tcW w:w="4428" w:type="dxa"/>
          </w:tcPr>
          <w:p w14:paraId="119A6819" w14:textId="6B98396E" w:rsidR="009F724F" w:rsidRPr="009F724F" w:rsidRDefault="009F724F" w:rsidP="00F25A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[13. SHOP]</w:t>
            </w:r>
          </w:p>
          <w:p w14:paraId="606EEE33" w14:textId="01AD3741" w:rsidR="00F25A7A" w:rsidRPr="009F724F" w:rsidRDefault="009F724F" w:rsidP="00F25A7A">
            <w:pPr>
              <w:rPr>
                <w:rFonts w:ascii="Calibri" w:hAnsi="Calibri"/>
                <w:sz w:val="22"/>
                <w:szCs w:val="22"/>
              </w:rPr>
            </w:pPr>
            <w:r w:rsidRPr="009F724F">
              <w:rPr>
                <w:rFonts w:ascii="Calibri" w:hAnsi="Calibri"/>
                <w:sz w:val="22"/>
                <w:szCs w:val="22"/>
              </w:rPr>
              <w:t>SHOP</w:t>
            </w:r>
          </w:p>
        </w:tc>
      </w:tr>
      <w:tr w:rsidR="00F25A7A" w:rsidRPr="00F25A7A" w14:paraId="18F454BF" w14:textId="77777777" w:rsidTr="00F25A7A">
        <w:tc>
          <w:tcPr>
            <w:tcW w:w="4428" w:type="dxa"/>
          </w:tcPr>
          <w:p w14:paraId="2CA7B975" w14:textId="77777777" w:rsidR="00F25A7A" w:rsidRPr="00F25A7A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28" w:type="dxa"/>
          </w:tcPr>
          <w:p w14:paraId="244D4539" w14:textId="387A3D32" w:rsidR="009F724F" w:rsidRPr="009F724F" w:rsidRDefault="009F724F" w:rsidP="009F724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[14. LINKS]</w:t>
            </w:r>
          </w:p>
          <w:p w14:paraId="39828D27" w14:textId="77777777" w:rsidR="00F25A7A" w:rsidRPr="009F724F" w:rsidRDefault="00F25A7A" w:rsidP="00F25A7A">
            <w:pPr>
              <w:rPr>
                <w:rFonts w:ascii="Calibri" w:hAnsi="Calibri"/>
                <w:sz w:val="22"/>
                <w:szCs w:val="22"/>
              </w:rPr>
            </w:pPr>
            <w:r w:rsidRPr="009F724F">
              <w:rPr>
                <w:rFonts w:ascii="Calibri" w:hAnsi="Calibri"/>
                <w:sz w:val="22"/>
                <w:szCs w:val="22"/>
              </w:rPr>
              <w:t>LINKS</w:t>
            </w:r>
          </w:p>
          <w:p w14:paraId="606DEE3A" w14:textId="39793FBC" w:rsidR="00F25A7A" w:rsidRPr="009F724F" w:rsidRDefault="009F724F" w:rsidP="00F25A7A">
            <w:pPr>
              <w:rPr>
                <w:rFonts w:ascii="Calibri" w:hAnsi="Calibri"/>
                <w:b/>
                <w:sz w:val="22"/>
                <w:szCs w:val="22"/>
              </w:rPr>
            </w:pPr>
            <w:r w:rsidRPr="009F724F">
              <w:rPr>
                <w:rFonts w:ascii="Calibri" w:hAnsi="Calibri"/>
                <w:b/>
                <w:sz w:val="22"/>
                <w:szCs w:val="22"/>
              </w:rPr>
              <w:t xml:space="preserve">Irreverent Pop </w:t>
            </w:r>
          </w:p>
          <w:p w14:paraId="745917D6" w14:textId="7B8EEF94" w:rsidR="00F25A7A" w:rsidRPr="00F25A7A" w:rsidRDefault="00F25A7A" w:rsidP="00F25A7A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7063DB5B" w14:textId="77777777" w:rsidR="00F25A7A" w:rsidRPr="00F25A7A" w:rsidRDefault="00F25A7A" w:rsidP="00F25A7A">
      <w:pPr>
        <w:rPr>
          <w:rFonts w:ascii="Calibri" w:hAnsi="Calibri"/>
          <w:sz w:val="22"/>
          <w:szCs w:val="22"/>
        </w:rPr>
      </w:pPr>
      <w:r w:rsidRPr="00F25A7A">
        <w:rPr>
          <w:rFonts w:ascii="Calibri" w:hAnsi="Calibri"/>
          <w:sz w:val="22"/>
          <w:szCs w:val="22"/>
        </w:rPr>
        <w:br w:type="page"/>
      </w:r>
    </w:p>
    <w:p w14:paraId="6E122436" w14:textId="6A95583F" w:rsidR="003B5F4A" w:rsidRPr="00F25A7A" w:rsidRDefault="009D2742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  <w:b/>
        </w:rPr>
        <w:t>5</w:t>
      </w:r>
      <w:r w:rsidR="007A31D3" w:rsidRPr="00F25A7A">
        <w:rPr>
          <w:rFonts w:ascii="Calibri" w:hAnsi="Calibri"/>
          <w:b/>
        </w:rPr>
        <w:t>. CONTENT FOR STATIC PAGES</w:t>
      </w:r>
    </w:p>
    <w:p w14:paraId="731A91AB" w14:textId="77777777" w:rsidR="00350ADE" w:rsidRPr="00F25A7A" w:rsidRDefault="00350ADE" w:rsidP="00350ADE">
      <w:pPr>
        <w:spacing w:line="276" w:lineRule="auto"/>
        <w:rPr>
          <w:rFonts w:ascii="Calibri" w:hAnsi="Calibri"/>
          <w:b/>
        </w:rPr>
      </w:pPr>
    </w:p>
    <w:p w14:paraId="0E7B232C" w14:textId="7A76AA52" w:rsidR="00AE21BC" w:rsidRPr="00F25A7A" w:rsidRDefault="00696B73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For static pages, where content won’t change </w:t>
      </w:r>
      <w:r w:rsidR="00C142B0" w:rsidRPr="00F25A7A">
        <w:rPr>
          <w:rFonts w:ascii="Calibri" w:hAnsi="Calibri"/>
        </w:rPr>
        <w:t>often</w:t>
      </w:r>
      <w:r w:rsidR="005C3EA2" w:rsidRPr="00F25A7A">
        <w:rPr>
          <w:rFonts w:ascii="Calibri" w:hAnsi="Calibri"/>
        </w:rPr>
        <w:t>,</w:t>
      </w:r>
      <w:r w:rsidR="009D2742" w:rsidRPr="00F25A7A">
        <w:rPr>
          <w:rFonts w:ascii="Calibri" w:hAnsi="Calibri"/>
        </w:rPr>
        <w:t xml:space="preserve"> </w:t>
      </w:r>
      <w:r w:rsidR="00C142B0" w:rsidRPr="00F25A7A">
        <w:rPr>
          <w:rFonts w:ascii="Calibri" w:hAnsi="Calibri"/>
        </w:rPr>
        <w:t xml:space="preserve">BAM/PFA should look for opportunities to </w:t>
      </w:r>
      <w:r w:rsidR="00AE21BC" w:rsidRPr="00F25A7A">
        <w:rPr>
          <w:rFonts w:ascii="Calibri" w:hAnsi="Calibri"/>
        </w:rPr>
        <w:t xml:space="preserve">adapt the voice treatments of the dynamic pages, above, as appropriate for content. </w:t>
      </w:r>
    </w:p>
    <w:p w14:paraId="6E0F52A6" w14:textId="77777777" w:rsidR="00AE21BC" w:rsidRPr="00F25A7A" w:rsidRDefault="00AE21BC" w:rsidP="00350ADE">
      <w:pPr>
        <w:spacing w:line="276" w:lineRule="auto"/>
        <w:rPr>
          <w:rFonts w:ascii="Calibri" w:hAnsi="Calibri"/>
        </w:rPr>
      </w:pPr>
    </w:p>
    <w:p w14:paraId="5CE2A8EF" w14:textId="7E77B1C3" w:rsidR="00AE21BC" w:rsidRPr="00F25A7A" w:rsidRDefault="00AE21BC" w:rsidP="00350ADE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These pages fall broadly into two categories:</w:t>
      </w:r>
    </w:p>
    <w:p w14:paraId="35B558A1" w14:textId="4CAB0102" w:rsidR="00AE21BC" w:rsidRPr="00F25A7A" w:rsidRDefault="00AE21BC" w:rsidP="00AE21BC">
      <w:pPr>
        <w:spacing w:line="276" w:lineRule="auto"/>
        <w:rPr>
          <w:rFonts w:ascii="Calibri" w:hAnsi="Calibri"/>
        </w:rPr>
      </w:pPr>
    </w:p>
    <w:p w14:paraId="74405FCF" w14:textId="3FA28D2F" w:rsidR="00AE21BC" w:rsidRPr="00F25A7A" w:rsidRDefault="00AE21BC" w:rsidP="00AE21BC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A. </w:t>
      </w:r>
      <w:r w:rsidRPr="00F25A7A">
        <w:rPr>
          <w:rFonts w:ascii="Calibri" w:hAnsi="Calibri"/>
          <w:b/>
        </w:rPr>
        <w:t>Visitor Experience Pages</w:t>
      </w:r>
      <w:r w:rsidRPr="00F25A7A">
        <w:rPr>
          <w:rFonts w:ascii="Calibri" w:hAnsi="Calibri"/>
        </w:rPr>
        <w:t xml:space="preserve"> </w:t>
      </w:r>
    </w:p>
    <w:p w14:paraId="268D300D" w14:textId="3E225BF1" w:rsidR="00E04CC7" w:rsidRPr="00F25A7A" w:rsidRDefault="00AE21BC" w:rsidP="00E04CC7">
      <w:pPr>
        <w:spacing w:line="276" w:lineRule="auto"/>
        <w:rPr>
          <w:rFonts w:ascii="Calibri" w:eastAsia="Times New Roman" w:hAnsi="Calibri" w:cs="Gill Sans"/>
        </w:rPr>
      </w:pPr>
      <w:r w:rsidRPr="00F25A7A">
        <w:rPr>
          <w:rFonts w:ascii="Calibri" w:eastAsia="Times New Roman" w:hAnsi="Calibri" w:cs="Gill Sans"/>
        </w:rPr>
        <w:t>These page</w:t>
      </w:r>
      <w:r w:rsidR="00FA2622" w:rsidRPr="00F25A7A">
        <w:rPr>
          <w:rFonts w:ascii="Calibri" w:eastAsia="Times New Roman" w:hAnsi="Calibri" w:cs="Gill Sans"/>
        </w:rPr>
        <w:t>s provide necessary information, such as hours and a</w:t>
      </w:r>
      <w:r w:rsidRPr="00F25A7A">
        <w:rPr>
          <w:rFonts w:ascii="Calibri" w:eastAsia="Times New Roman" w:hAnsi="Calibri" w:cs="Gill Sans"/>
        </w:rPr>
        <w:t>dmission,</w:t>
      </w:r>
      <w:r w:rsidRPr="00F25A7A">
        <w:rPr>
          <w:rFonts w:ascii="Calibri" w:hAnsi="Calibri"/>
        </w:rPr>
        <w:t xml:space="preserve"> </w:t>
      </w:r>
      <w:r w:rsidR="00FA2622" w:rsidRPr="00F25A7A">
        <w:rPr>
          <w:rFonts w:ascii="Calibri" w:eastAsia="Times New Roman" w:hAnsi="Calibri" w:cs="Gill Sans"/>
        </w:rPr>
        <w:t>parking, a</w:t>
      </w:r>
      <w:r w:rsidRPr="00F25A7A">
        <w:rPr>
          <w:rFonts w:ascii="Calibri" w:eastAsia="Times New Roman" w:hAnsi="Calibri" w:cs="Gill Sans"/>
        </w:rPr>
        <w:t>ccessibility, FAQs,</w:t>
      </w:r>
      <w:r w:rsidR="00FA2622" w:rsidRPr="00F25A7A">
        <w:rPr>
          <w:rFonts w:ascii="Calibri" w:eastAsia="Times New Roman" w:hAnsi="Calibri" w:cs="Gill Sans"/>
        </w:rPr>
        <w:t xml:space="preserve"> etc</w:t>
      </w:r>
      <w:r w:rsidR="00E04CC7" w:rsidRPr="00F25A7A">
        <w:rPr>
          <w:rFonts w:ascii="Calibri" w:eastAsia="Times New Roman" w:hAnsi="Calibri" w:cs="Gill Sans"/>
        </w:rPr>
        <w:t>.</w:t>
      </w:r>
      <w:r w:rsidR="00FA2622" w:rsidRPr="00F25A7A">
        <w:rPr>
          <w:rFonts w:ascii="Calibri" w:eastAsia="Times New Roman" w:hAnsi="Calibri" w:cs="Gill Sans"/>
        </w:rPr>
        <w:t xml:space="preserve"> Information should be organized as simply and clearly as possible. Visitors </w:t>
      </w:r>
      <w:r w:rsidR="005C3EA2" w:rsidRPr="00F25A7A">
        <w:rPr>
          <w:rFonts w:ascii="Calibri" w:eastAsia="Times New Roman" w:hAnsi="Calibri" w:cs="Gill Sans"/>
        </w:rPr>
        <w:t>do not need to</w:t>
      </w:r>
      <w:r w:rsidR="00FA2622" w:rsidRPr="00F25A7A">
        <w:rPr>
          <w:rFonts w:ascii="Calibri" w:eastAsia="Times New Roman" w:hAnsi="Calibri" w:cs="Gill Sans"/>
        </w:rPr>
        <w:t xml:space="preserve"> stay long on these pages.</w:t>
      </w:r>
    </w:p>
    <w:p w14:paraId="1BA3BDC2" w14:textId="73B36FB3" w:rsidR="00F3137D" w:rsidRPr="00F25A7A" w:rsidRDefault="00F3137D" w:rsidP="00E04CC7">
      <w:pPr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HEADLINE</w:t>
      </w:r>
    </w:p>
    <w:p w14:paraId="7C22B693" w14:textId="64320EFD" w:rsidR="00F3137D" w:rsidRPr="00F25A7A" w:rsidRDefault="005C3EA2" w:rsidP="00F3137D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Use </w:t>
      </w:r>
      <w:r w:rsidR="00F3137D" w:rsidRPr="00F25A7A">
        <w:rPr>
          <w:rFonts w:ascii="Calibri" w:hAnsi="Calibri"/>
        </w:rPr>
        <w:t>Irreverent Pop voice treatment</w:t>
      </w:r>
      <w:r w:rsidRPr="00F25A7A">
        <w:rPr>
          <w:rFonts w:ascii="Calibri" w:hAnsi="Calibri"/>
        </w:rPr>
        <w:t xml:space="preserve"> here:</w:t>
      </w:r>
      <w:r w:rsidR="00F3137D" w:rsidRPr="00F25A7A">
        <w:rPr>
          <w:rFonts w:ascii="Calibri" w:hAnsi="Calibri"/>
        </w:rPr>
        <w:t xml:space="preserve"> conversational </w:t>
      </w:r>
      <w:r w:rsidRPr="00F25A7A">
        <w:rPr>
          <w:rFonts w:ascii="Calibri" w:hAnsi="Calibri"/>
        </w:rPr>
        <w:t>tone</w:t>
      </w:r>
      <w:r w:rsidR="00F3137D" w:rsidRPr="00F25A7A">
        <w:rPr>
          <w:rFonts w:ascii="Calibri" w:hAnsi="Calibri"/>
        </w:rPr>
        <w:t>, questions, direct address, etc.</w:t>
      </w:r>
    </w:p>
    <w:p w14:paraId="7D876AF8" w14:textId="77777777" w:rsidR="00F3137D" w:rsidRPr="00F25A7A" w:rsidRDefault="00F3137D" w:rsidP="00F3137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SUBHEAD</w:t>
      </w:r>
    </w:p>
    <w:p w14:paraId="2676CB26" w14:textId="6F75FED6" w:rsidR="00FA2622" w:rsidRPr="00F25A7A" w:rsidRDefault="00FA2622" w:rsidP="00F3137D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If necessary expand upon headline</w:t>
      </w:r>
      <w:r w:rsidR="00F3137D" w:rsidRPr="00F25A7A">
        <w:rPr>
          <w:rFonts w:ascii="Calibri" w:hAnsi="Calibri"/>
        </w:rPr>
        <w:t>.</w:t>
      </w:r>
    </w:p>
    <w:p w14:paraId="00971D33" w14:textId="77777777" w:rsidR="00E04CC7" w:rsidRPr="00F25A7A" w:rsidRDefault="00E04CC7" w:rsidP="00E04CC7">
      <w:pPr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BODY COPY</w:t>
      </w:r>
    </w:p>
    <w:p w14:paraId="3BE8CD29" w14:textId="3D64731A" w:rsidR="00F3137D" w:rsidRPr="00F25A7A" w:rsidRDefault="00F3137D" w:rsidP="00F3137D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Use bullet points for informational lists.</w:t>
      </w:r>
    </w:p>
    <w:p w14:paraId="16FD8739" w14:textId="77777777" w:rsidR="005C3EA2" w:rsidRPr="00F25A7A" w:rsidRDefault="00F3137D" w:rsidP="005C3EA2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Use numbers for step-by-step instructions.</w:t>
      </w:r>
      <w:r w:rsidR="005C3EA2" w:rsidRPr="00F25A7A">
        <w:rPr>
          <w:rFonts w:ascii="Calibri" w:hAnsi="Calibri"/>
        </w:rPr>
        <w:t xml:space="preserve"> </w:t>
      </w:r>
    </w:p>
    <w:p w14:paraId="04A41C89" w14:textId="173964FC" w:rsidR="005C3EA2" w:rsidRPr="00F25A7A" w:rsidRDefault="005C3EA2" w:rsidP="005C3EA2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Break-up large blocks of text with shorter paragraphs.</w:t>
      </w:r>
    </w:p>
    <w:p w14:paraId="301042F0" w14:textId="77777777" w:rsidR="00FA2622" w:rsidRPr="00F25A7A" w:rsidRDefault="00FA2622" w:rsidP="00350ADE">
      <w:pPr>
        <w:spacing w:line="276" w:lineRule="auto"/>
        <w:rPr>
          <w:rFonts w:ascii="Calibri" w:hAnsi="Calibri"/>
          <w:u w:val="single"/>
        </w:rPr>
      </w:pPr>
    </w:p>
    <w:p w14:paraId="7BB6C822" w14:textId="7953D2CB" w:rsidR="00FA2622" w:rsidRPr="00F25A7A" w:rsidRDefault="00FA2622" w:rsidP="00350ADE">
      <w:pPr>
        <w:spacing w:line="276" w:lineRule="auto"/>
        <w:rPr>
          <w:rFonts w:ascii="Calibri" w:hAnsi="Calibri"/>
          <w:b/>
        </w:rPr>
      </w:pPr>
      <w:r w:rsidRPr="00F25A7A">
        <w:rPr>
          <w:rFonts w:ascii="Calibri" w:hAnsi="Calibri"/>
        </w:rPr>
        <w:t xml:space="preserve">B. </w:t>
      </w:r>
      <w:r w:rsidRPr="00F25A7A">
        <w:rPr>
          <w:rFonts w:ascii="Calibri" w:hAnsi="Calibri"/>
          <w:b/>
        </w:rPr>
        <w:t>Institutional Pages</w:t>
      </w:r>
    </w:p>
    <w:p w14:paraId="1EF7A19B" w14:textId="630314F7" w:rsidR="00FA2622" w:rsidRPr="00F25A7A" w:rsidRDefault="00FA2622" w:rsidP="00FA2622">
      <w:p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These pages present the larger story of BAM/PFA, whether the past (history, mission) or the future (</w:t>
      </w:r>
      <w:r w:rsidR="00E639B1" w:rsidRPr="00F25A7A">
        <w:rPr>
          <w:rFonts w:ascii="Calibri" w:hAnsi="Calibri"/>
        </w:rPr>
        <w:t xml:space="preserve">membership, </w:t>
      </w:r>
      <w:r w:rsidRPr="00F25A7A">
        <w:rPr>
          <w:rFonts w:ascii="Calibri" w:hAnsi="Calibri"/>
        </w:rPr>
        <w:t xml:space="preserve">news about the new building project). </w:t>
      </w:r>
      <w:r w:rsidR="00E639B1" w:rsidRPr="00F25A7A">
        <w:rPr>
          <w:rFonts w:ascii="Calibri" w:hAnsi="Calibri"/>
        </w:rPr>
        <w:t>These pages should be enticing and readable, since the goal is for v</w:t>
      </w:r>
      <w:r w:rsidR="005C3EA2" w:rsidRPr="00F25A7A">
        <w:rPr>
          <w:rFonts w:ascii="Calibri" w:hAnsi="Calibri"/>
        </w:rPr>
        <w:t>isitors to stay, read and take action.</w:t>
      </w:r>
    </w:p>
    <w:p w14:paraId="2A0A9513" w14:textId="2D33E983" w:rsidR="00E639B1" w:rsidRPr="00F25A7A" w:rsidRDefault="00E639B1" w:rsidP="00E639B1">
      <w:pPr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HEADLINE &amp; SUBHEAD</w:t>
      </w:r>
    </w:p>
    <w:p w14:paraId="7305B8D7" w14:textId="1942C564" w:rsidR="00E639B1" w:rsidRPr="00F25A7A" w:rsidRDefault="00E639B1" w:rsidP="00E639B1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Use Narrative Hook voice treatment.</w:t>
      </w:r>
    </w:p>
    <w:p w14:paraId="73E863D4" w14:textId="354AC4B0" w:rsidR="00E639B1" w:rsidRPr="00F25A7A" w:rsidRDefault="00E639B1" w:rsidP="00E639B1">
      <w:pPr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If appropriate, use quotation from artist or museum personnel to further the narrative hook.</w:t>
      </w:r>
    </w:p>
    <w:p w14:paraId="0904BBC4" w14:textId="77777777" w:rsidR="00E639B1" w:rsidRPr="00F25A7A" w:rsidRDefault="00E639B1" w:rsidP="00E639B1">
      <w:pPr>
        <w:numPr>
          <w:ilvl w:val="0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BODY COPY</w:t>
      </w:r>
    </w:p>
    <w:p w14:paraId="15A40D72" w14:textId="77777777" w:rsidR="00E639B1" w:rsidRPr="00F25A7A" w:rsidRDefault="00E639B1" w:rsidP="00E639B1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Break-up large blocks of text with shorter paragraphs.</w:t>
      </w:r>
    </w:p>
    <w:p w14:paraId="7A860F9A" w14:textId="7F123A4F" w:rsidR="00E639B1" w:rsidRPr="00F25A7A" w:rsidRDefault="00E639B1" w:rsidP="00E639B1">
      <w:pPr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r w:rsidRPr="00F25A7A">
        <w:rPr>
          <w:rFonts w:ascii="Calibri" w:hAnsi="Calibri" w:cs="Arial"/>
        </w:rPr>
        <w:t>Write in concise sentences that push the story forward.</w:t>
      </w:r>
    </w:p>
    <w:p w14:paraId="4FC979FA" w14:textId="77777777" w:rsidR="005C3EA2" w:rsidRPr="00F25A7A" w:rsidRDefault="005C3EA2" w:rsidP="005C3EA2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>Use bullet points for informational lists.</w:t>
      </w:r>
    </w:p>
    <w:p w14:paraId="7F594D00" w14:textId="77777777" w:rsidR="005C3EA2" w:rsidRPr="00F25A7A" w:rsidRDefault="005C3EA2" w:rsidP="005C3EA2">
      <w:pPr>
        <w:pStyle w:val="ListParagraph"/>
        <w:numPr>
          <w:ilvl w:val="1"/>
          <w:numId w:val="7"/>
        </w:numPr>
        <w:spacing w:line="276" w:lineRule="auto"/>
        <w:rPr>
          <w:rFonts w:ascii="Calibri" w:hAnsi="Calibri"/>
        </w:rPr>
      </w:pPr>
      <w:r w:rsidRPr="00F25A7A">
        <w:rPr>
          <w:rFonts w:ascii="Calibri" w:hAnsi="Calibri"/>
        </w:rPr>
        <w:t xml:space="preserve">Use numbers for step-by-step instructions. </w:t>
      </w:r>
    </w:p>
    <w:p w14:paraId="08482FCF" w14:textId="77777777" w:rsidR="005C3EA2" w:rsidRDefault="005C3EA2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</w:p>
    <w:p w14:paraId="1A9DAB1F" w14:textId="77777777" w:rsidR="00E02E0C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</w:p>
    <w:p w14:paraId="2DBA89B9" w14:textId="50A95F07" w:rsidR="00E02E0C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For marketing layer:</w:t>
      </w:r>
    </w:p>
    <w:p w14:paraId="6842404B" w14:textId="27617075" w:rsidR="00E02E0C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Use digits instead of spelling out numbers</w:t>
      </w:r>
    </w:p>
    <w:p w14:paraId="58F76EC5" w14:textId="5F31B60F" w:rsidR="00E02E0C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Use ampersands</w:t>
      </w:r>
    </w:p>
    <w:p w14:paraId="6023F9C4" w14:textId="69F794CF" w:rsidR="00E02E0C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Use abbreviations</w:t>
      </w:r>
    </w:p>
    <w:p w14:paraId="11223FD5" w14:textId="77777777" w:rsidR="00E02E0C" w:rsidRPr="00F25A7A" w:rsidRDefault="00E02E0C" w:rsidP="005C3EA2">
      <w:pPr>
        <w:widowControl w:val="0"/>
        <w:tabs>
          <w:tab w:val="left" w:pos="220"/>
        </w:tabs>
        <w:autoSpaceDE w:val="0"/>
        <w:autoSpaceDN w:val="0"/>
        <w:adjustRightInd w:val="0"/>
        <w:spacing w:line="276" w:lineRule="auto"/>
        <w:rPr>
          <w:rFonts w:ascii="Calibri" w:hAnsi="Calibri" w:cs="Arial"/>
        </w:rPr>
      </w:pPr>
      <w:bookmarkStart w:id="30" w:name="_GoBack"/>
      <w:bookmarkEnd w:id="30"/>
    </w:p>
    <w:sectPr w:rsidR="00E02E0C" w:rsidRPr="00F25A7A" w:rsidSect="00B80EF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AAF3E" w14:textId="77777777" w:rsidR="00E02E0C" w:rsidRDefault="00E02E0C" w:rsidP="005C3EA2">
      <w:r>
        <w:separator/>
      </w:r>
    </w:p>
  </w:endnote>
  <w:endnote w:type="continuationSeparator" w:id="0">
    <w:p w14:paraId="203CA50E" w14:textId="77777777" w:rsidR="00E02E0C" w:rsidRDefault="00E02E0C" w:rsidP="005C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D1CDF" w14:textId="77777777" w:rsidR="00E02E0C" w:rsidRDefault="00E02E0C" w:rsidP="005C3E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2B52B" w14:textId="77777777" w:rsidR="00E02E0C" w:rsidRDefault="00E02E0C" w:rsidP="005C3E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21A3E" w14:textId="77777777" w:rsidR="00E02E0C" w:rsidRDefault="00E02E0C" w:rsidP="005C3E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1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C2C952" w14:textId="77777777" w:rsidR="00E02E0C" w:rsidRDefault="00E02E0C" w:rsidP="005C3E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CEAC3" w14:textId="77777777" w:rsidR="00E02E0C" w:rsidRDefault="00E02E0C" w:rsidP="005C3EA2">
      <w:r>
        <w:separator/>
      </w:r>
    </w:p>
  </w:footnote>
  <w:footnote w:type="continuationSeparator" w:id="0">
    <w:p w14:paraId="24294267" w14:textId="77777777" w:rsidR="00E02E0C" w:rsidRDefault="00E02E0C" w:rsidP="005C3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43A77"/>
    <w:multiLevelType w:val="hybridMultilevel"/>
    <w:tmpl w:val="B732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2926"/>
    <w:multiLevelType w:val="hybridMultilevel"/>
    <w:tmpl w:val="9C04B998"/>
    <w:lvl w:ilvl="0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171FB"/>
    <w:multiLevelType w:val="hybridMultilevel"/>
    <w:tmpl w:val="05BC378E"/>
    <w:lvl w:ilvl="0" w:tplc="507A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0A0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CB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2A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46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C3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86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8B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7C00BE"/>
    <w:multiLevelType w:val="hybridMultilevel"/>
    <w:tmpl w:val="6A7EEDC6"/>
    <w:lvl w:ilvl="0" w:tplc="73B8E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828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8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2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CA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21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81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A2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0A3ACB"/>
    <w:multiLevelType w:val="hybridMultilevel"/>
    <w:tmpl w:val="6DE69DC0"/>
    <w:lvl w:ilvl="0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E1E1D"/>
    <w:multiLevelType w:val="hybridMultilevel"/>
    <w:tmpl w:val="C7A6E95A"/>
    <w:lvl w:ilvl="0" w:tplc="5CEAE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64A5A"/>
    <w:multiLevelType w:val="hybridMultilevel"/>
    <w:tmpl w:val="59CC8102"/>
    <w:lvl w:ilvl="0" w:tplc="8CA4F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48D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E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02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C4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B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C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2E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E8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6E60BF"/>
    <w:multiLevelType w:val="hybridMultilevel"/>
    <w:tmpl w:val="96F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231B6"/>
    <w:multiLevelType w:val="hybridMultilevel"/>
    <w:tmpl w:val="97F04026"/>
    <w:lvl w:ilvl="0" w:tplc="56EE5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AF8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8D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A8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67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60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6A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7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C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AB57A0"/>
    <w:multiLevelType w:val="hybridMultilevel"/>
    <w:tmpl w:val="239EB13A"/>
    <w:lvl w:ilvl="0" w:tplc="7A880EB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23ED4"/>
    <w:multiLevelType w:val="hybridMultilevel"/>
    <w:tmpl w:val="070A5DE6"/>
    <w:lvl w:ilvl="0" w:tplc="C9484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7E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A2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B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2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A4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0A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69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EA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164D55"/>
    <w:multiLevelType w:val="hybridMultilevel"/>
    <w:tmpl w:val="05AA9758"/>
    <w:lvl w:ilvl="0" w:tplc="5CEAE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3E20">
      <w:numFmt w:val="bullet"/>
      <w:lvlText w:val="—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41A6E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86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8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28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67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E0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30105BE"/>
    <w:multiLevelType w:val="hybridMultilevel"/>
    <w:tmpl w:val="D8967678"/>
    <w:lvl w:ilvl="0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B5842"/>
    <w:multiLevelType w:val="hybridMultilevel"/>
    <w:tmpl w:val="5254F048"/>
    <w:lvl w:ilvl="0" w:tplc="5CEAE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B298C"/>
    <w:multiLevelType w:val="hybridMultilevel"/>
    <w:tmpl w:val="27F67FF0"/>
    <w:lvl w:ilvl="0" w:tplc="BF26C3EA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8465C1"/>
    <w:multiLevelType w:val="hybridMultilevel"/>
    <w:tmpl w:val="C5E0C58A"/>
    <w:lvl w:ilvl="0" w:tplc="8ABA728C">
      <w:numFmt w:val="bullet"/>
      <w:lvlText w:val="-"/>
      <w:lvlJc w:val="left"/>
      <w:pPr>
        <w:ind w:left="40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7">
    <w:nsid w:val="63CB38E4"/>
    <w:multiLevelType w:val="hybridMultilevel"/>
    <w:tmpl w:val="79A2BDCE"/>
    <w:lvl w:ilvl="0" w:tplc="F946B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E3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05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E8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C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89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C4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9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45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47A6275"/>
    <w:multiLevelType w:val="multilevel"/>
    <w:tmpl w:val="E8049C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5425521"/>
    <w:multiLevelType w:val="hybridMultilevel"/>
    <w:tmpl w:val="23FE3644"/>
    <w:lvl w:ilvl="0" w:tplc="251E3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4E1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AE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A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2D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62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03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32524D1"/>
    <w:multiLevelType w:val="hybridMultilevel"/>
    <w:tmpl w:val="46AA5AE8"/>
    <w:lvl w:ilvl="0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D7746"/>
    <w:multiLevelType w:val="hybridMultilevel"/>
    <w:tmpl w:val="FF982A48"/>
    <w:lvl w:ilvl="0" w:tplc="BF26C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19"/>
  </w:num>
  <w:num w:numId="12">
    <w:abstractNumId w:val="1"/>
  </w:num>
  <w:num w:numId="13">
    <w:abstractNumId w:val="10"/>
  </w:num>
  <w:num w:numId="14">
    <w:abstractNumId w:val="21"/>
  </w:num>
  <w:num w:numId="15">
    <w:abstractNumId w:val="2"/>
  </w:num>
  <w:num w:numId="16">
    <w:abstractNumId w:val="15"/>
  </w:num>
  <w:num w:numId="17">
    <w:abstractNumId w:val="5"/>
  </w:num>
  <w:num w:numId="18">
    <w:abstractNumId w:val="13"/>
  </w:num>
  <w:num w:numId="19">
    <w:abstractNumId w:val="20"/>
  </w:num>
  <w:num w:numId="20">
    <w:abstractNumId w:val="14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3C"/>
    <w:rsid w:val="00004DAB"/>
    <w:rsid w:val="00030269"/>
    <w:rsid w:val="0003365B"/>
    <w:rsid w:val="000340FF"/>
    <w:rsid w:val="00087437"/>
    <w:rsid w:val="00096B71"/>
    <w:rsid w:val="00180146"/>
    <w:rsid w:val="00195ABE"/>
    <w:rsid w:val="001D71A3"/>
    <w:rsid w:val="002341A8"/>
    <w:rsid w:val="002516E9"/>
    <w:rsid w:val="00290D88"/>
    <w:rsid w:val="002E113A"/>
    <w:rsid w:val="002E3318"/>
    <w:rsid w:val="00323ACB"/>
    <w:rsid w:val="003327FC"/>
    <w:rsid w:val="00350ADE"/>
    <w:rsid w:val="003B2A13"/>
    <w:rsid w:val="003B5F4A"/>
    <w:rsid w:val="00432C3C"/>
    <w:rsid w:val="00486D53"/>
    <w:rsid w:val="005051C3"/>
    <w:rsid w:val="00520171"/>
    <w:rsid w:val="00591641"/>
    <w:rsid w:val="005C3EA2"/>
    <w:rsid w:val="00665229"/>
    <w:rsid w:val="00696B73"/>
    <w:rsid w:val="006F08F4"/>
    <w:rsid w:val="006F2475"/>
    <w:rsid w:val="00742FD6"/>
    <w:rsid w:val="007A31D3"/>
    <w:rsid w:val="008A71BB"/>
    <w:rsid w:val="0090631E"/>
    <w:rsid w:val="00947601"/>
    <w:rsid w:val="009637B5"/>
    <w:rsid w:val="009734E8"/>
    <w:rsid w:val="009D2742"/>
    <w:rsid w:val="009D40F1"/>
    <w:rsid w:val="009F724F"/>
    <w:rsid w:val="00A01E47"/>
    <w:rsid w:val="00A2625E"/>
    <w:rsid w:val="00A45804"/>
    <w:rsid w:val="00AD150D"/>
    <w:rsid w:val="00AD3BBA"/>
    <w:rsid w:val="00AE21BC"/>
    <w:rsid w:val="00B46CF5"/>
    <w:rsid w:val="00B63351"/>
    <w:rsid w:val="00B80EFC"/>
    <w:rsid w:val="00B949F3"/>
    <w:rsid w:val="00BD39EC"/>
    <w:rsid w:val="00BE01DC"/>
    <w:rsid w:val="00C142B0"/>
    <w:rsid w:val="00CC78DB"/>
    <w:rsid w:val="00DA06B4"/>
    <w:rsid w:val="00DF3E4C"/>
    <w:rsid w:val="00E02E0C"/>
    <w:rsid w:val="00E04CC7"/>
    <w:rsid w:val="00E14A7B"/>
    <w:rsid w:val="00E639B1"/>
    <w:rsid w:val="00F25A7A"/>
    <w:rsid w:val="00F3137D"/>
    <w:rsid w:val="00F96E86"/>
    <w:rsid w:val="00FA2622"/>
    <w:rsid w:val="00F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6D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C3E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EA2"/>
  </w:style>
  <w:style w:type="character" w:styleId="PageNumber">
    <w:name w:val="page number"/>
    <w:basedOn w:val="DefaultParagraphFont"/>
    <w:uiPriority w:val="99"/>
    <w:semiHidden/>
    <w:unhideWhenUsed/>
    <w:rsid w:val="005C3EA2"/>
  </w:style>
  <w:style w:type="paragraph" w:styleId="BalloonText">
    <w:name w:val="Balloon Text"/>
    <w:basedOn w:val="Normal"/>
    <w:link w:val="BalloonTextChar"/>
    <w:uiPriority w:val="99"/>
    <w:semiHidden/>
    <w:unhideWhenUsed/>
    <w:rsid w:val="00AD1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0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96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3B2A13"/>
    <w:pPr>
      <w:spacing w:beforeLines="1" w:afterLines="1"/>
    </w:pPr>
    <w:rPr>
      <w:rFonts w:ascii="Times" w:eastAsiaTheme="minorHAnsi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C3E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EA2"/>
  </w:style>
  <w:style w:type="character" w:styleId="PageNumber">
    <w:name w:val="page number"/>
    <w:basedOn w:val="DefaultParagraphFont"/>
    <w:uiPriority w:val="99"/>
    <w:semiHidden/>
    <w:unhideWhenUsed/>
    <w:rsid w:val="005C3EA2"/>
  </w:style>
  <w:style w:type="paragraph" w:styleId="BalloonText">
    <w:name w:val="Balloon Text"/>
    <w:basedOn w:val="Normal"/>
    <w:link w:val="BalloonTextChar"/>
    <w:uiPriority w:val="99"/>
    <w:semiHidden/>
    <w:unhideWhenUsed/>
    <w:rsid w:val="00AD1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0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96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3B2A13"/>
    <w:pPr>
      <w:spacing w:beforeLines="1" w:afterLines="1"/>
    </w:pPr>
    <w:rPr>
      <w:rFonts w:ascii="Times" w:eastAsiaTheme="minorHAnsi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7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9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6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6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6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3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5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0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6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4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4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5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1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1383</Words>
  <Characters>7887</Characters>
  <Application>Microsoft Macintosh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Soehnlein</dc:creator>
  <cp:keywords/>
  <dc:description/>
  <cp:lastModifiedBy>Nina Hufford</cp:lastModifiedBy>
  <cp:revision>7</cp:revision>
  <dcterms:created xsi:type="dcterms:W3CDTF">2014-02-07T06:55:00Z</dcterms:created>
  <dcterms:modified xsi:type="dcterms:W3CDTF">2014-02-11T21:07:00Z</dcterms:modified>
</cp:coreProperties>
</file>